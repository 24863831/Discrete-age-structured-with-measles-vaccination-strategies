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B2DD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/>
          <w:bCs/>
          <w:sz w:val="40"/>
          <w:szCs w:val="40"/>
          <w:lang w:eastAsia="en-US"/>
        </w:rPr>
      </w:pPr>
      <w:bookmarkStart w:id="0" w:name="_Hlk111451517"/>
      <w:r w:rsidRPr="00401FAE">
        <w:rPr>
          <w:rFonts w:asciiTheme="majorHAnsi" w:eastAsiaTheme="minorHAnsi" w:hAnsiTheme="majorHAnsi" w:cstheme="majorHAnsi"/>
          <w:b/>
          <w:bCs/>
          <w:sz w:val="40"/>
          <w:szCs w:val="40"/>
          <w:lang w:eastAsia="en-US"/>
        </w:rPr>
        <w:t>Discrete age-structured SEIR epidemic model with applications to measles vaccination strategies</w:t>
      </w:r>
    </w:p>
    <w:p w14:paraId="290F8880" w14:textId="77777777" w:rsidR="00836C74" w:rsidRPr="00401FAE" w:rsidRDefault="00836C74" w:rsidP="002A5583">
      <w:pPr>
        <w:spacing w:line="360" w:lineRule="auto"/>
        <w:rPr>
          <w:rFonts w:asciiTheme="majorHAnsi" w:eastAsiaTheme="minorHAnsi" w:hAnsiTheme="majorHAnsi" w:cstheme="majorHAnsi"/>
          <w:b/>
          <w:sz w:val="24"/>
          <w:szCs w:val="24"/>
          <w:lang w:eastAsia="en-US"/>
        </w:rPr>
      </w:pPr>
    </w:p>
    <w:p w14:paraId="53F46387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/>
          <w:sz w:val="24"/>
          <w:szCs w:val="24"/>
          <w:lang w:eastAsia="en-US"/>
        </w:rPr>
        <w:t>Ziyabukwa Mthi</w:t>
      </w:r>
    </w:p>
    <w:p w14:paraId="619B1865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24863831</w:t>
      </w:r>
    </w:p>
    <w:p w14:paraId="1603B92E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</w:p>
    <w:p w14:paraId="27E3CF10" w14:textId="4E63DAA4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A Research Proposal for the </w:t>
      </w:r>
      <w:r w:rsidR="00B3586C"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Biomathematics</w:t>
      </w:r>
      <w:r w:rsidR="00D31BFC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Honours</w:t>
      </w: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Project</w:t>
      </w:r>
    </w:p>
    <w:p w14:paraId="698B58E0" w14:textId="77777777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</w:p>
    <w:p w14:paraId="21DD6ED4" w14:textId="19005BEB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Supervisor: Dr L</w:t>
      </w:r>
      <w:ins w:id="1" w:author="Mthi, Z, Miss [24863831@sun.ac.za]" w:date="2022-08-12T14:41:00Z">
        <w:r w:rsidR="00907C22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t>.</w:t>
        </w:r>
      </w:ins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Bolton</w:t>
      </w:r>
    </w:p>
    <w:p w14:paraId="46F1929B" w14:textId="10B6FA3B" w:rsidR="00836C74" w:rsidRPr="00401FAE" w:rsidRDefault="00836C74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Co-supervisor: Mr </w:t>
      </w:r>
      <w:del w:id="2" w:author="Bolton, L, Dr [lbolton@sun.ac.za]" w:date="2022-08-11T16:09:00Z">
        <w:r w:rsidRPr="00401FAE" w:rsidDel="00F82D57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delText>Jeremy</w:delText>
        </w:r>
        <w:r w:rsidR="00D31BFC" w:rsidDel="00F82D57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delText xml:space="preserve"> </w:delText>
        </w:r>
      </w:del>
      <w:ins w:id="3" w:author="Bolton, L, Dr [lbolton@sun.ac.za]" w:date="2022-08-11T16:09:00Z">
        <w:r w:rsidR="00F82D57" w:rsidRPr="00401FAE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t>J</w:t>
        </w:r>
        <w:r w:rsidR="00F82D57"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t xml:space="preserve">. </w:t>
        </w:r>
      </w:ins>
      <w:r w:rsidR="00D31BFC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Bingham</w:t>
      </w:r>
    </w:p>
    <w:p w14:paraId="3C922B1C" w14:textId="77777777" w:rsidR="00836C74" w:rsidRDefault="00836C74" w:rsidP="00836C74">
      <w:pPr>
        <w:spacing w:line="360" w:lineRule="auto"/>
        <w:jc w:val="center"/>
        <w:rPr>
          <w:rFonts w:asciiTheme="majorBidi" w:eastAsiaTheme="minorHAnsi" w:hAnsiTheme="majorBidi" w:cstheme="majorBidi"/>
          <w:bCs/>
          <w:sz w:val="24"/>
          <w:szCs w:val="24"/>
          <w:lang w:eastAsia="en-US"/>
        </w:rPr>
      </w:pPr>
    </w:p>
    <w:p w14:paraId="4E8CB31A" w14:textId="77777777" w:rsidR="00836C74" w:rsidRDefault="00836C74" w:rsidP="00836C74">
      <w:pPr>
        <w:spacing w:line="360" w:lineRule="auto"/>
        <w:jc w:val="center"/>
        <w:rPr>
          <w:rFonts w:asciiTheme="majorBidi" w:eastAsiaTheme="minorHAnsi" w:hAnsiTheme="majorBidi" w:cstheme="majorBidi"/>
          <w:bCs/>
          <w:sz w:val="24"/>
          <w:szCs w:val="24"/>
          <w:lang w:eastAsia="en-US"/>
        </w:rPr>
      </w:pPr>
    </w:p>
    <w:p w14:paraId="06BFD5CC" w14:textId="77777777" w:rsidR="002A5583" w:rsidRDefault="002A5583" w:rsidP="00836C74">
      <w:pPr>
        <w:spacing w:line="360" w:lineRule="auto"/>
        <w:jc w:val="center"/>
        <w:rPr>
          <w:rFonts w:asciiTheme="majorBidi" w:eastAsiaTheme="minorHAnsi" w:hAnsiTheme="majorBidi" w:cstheme="majorBidi"/>
          <w:b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AE76DA5" wp14:editId="5B6621FD">
            <wp:extent cx="2143125" cy="2143125"/>
            <wp:effectExtent l="0" t="0" r="9525" b="9525"/>
            <wp:docPr id="72" name="Picture 72" descr="Stellenbosch University added a... - Stellenbosc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llenbosch University added a... - Stellenbosch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B56D" w14:textId="77777777" w:rsidR="002A5583" w:rsidRDefault="002A5583" w:rsidP="00836C74">
      <w:pPr>
        <w:spacing w:line="360" w:lineRule="auto"/>
        <w:jc w:val="center"/>
        <w:rPr>
          <w:rFonts w:asciiTheme="majorBidi" w:eastAsiaTheme="minorHAnsi" w:hAnsiTheme="majorBidi" w:cstheme="majorBidi"/>
          <w:bCs/>
          <w:sz w:val="24"/>
          <w:szCs w:val="24"/>
          <w:lang w:eastAsia="en-US"/>
        </w:rPr>
      </w:pPr>
    </w:p>
    <w:p w14:paraId="4031C08F" w14:textId="37655ECB" w:rsidR="002A5583" w:rsidRPr="00401FAE" w:rsidRDefault="002A5583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Department </w:t>
      </w:r>
      <w:r w:rsid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of</w:t>
      </w: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Mathematical Sciences</w:t>
      </w:r>
    </w:p>
    <w:p w14:paraId="4FB4FCFF" w14:textId="77777777" w:rsidR="002A5583" w:rsidRPr="00401FAE" w:rsidRDefault="002A5583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Stellenbosch University</w:t>
      </w:r>
    </w:p>
    <w:p w14:paraId="6D5AB4AD" w14:textId="77777777" w:rsidR="002A5583" w:rsidRPr="00401FAE" w:rsidRDefault="002A5583" w:rsidP="00836C74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r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>South Africa</w:t>
      </w:r>
    </w:p>
    <w:p w14:paraId="43753C09" w14:textId="007696AF" w:rsidR="009C5930" w:rsidRPr="00BD618E" w:rsidRDefault="00574CE1" w:rsidP="00BD618E">
      <w:pPr>
        <w:spacing w:line="360" w:lineRule="auto"/>
        <w:jc w:val="center"/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</w:pPr>
      <w:ins w:id="4" w:author="Mthi, Z, Miss [24863831@sun.ac.za]" w:date="2022-08-12T14:02:00Z">
        <w:r>
          <w:rPr>
            <w:rFonts w:asciiTheme="majorHAnsi" w:eastAsiaTheme="minorHAnsi" w:hAnsiTheme="majorHAnsi" w:cstheme="majorHAnsi"/>
            <w:bCs/>
            <w:sz w:val="24"/>
            <w:szCs w:val="24"/>
            <w:lang w:eastAsia="en-US"/>
          </w:rPr>
          <w:t>15</w:t>
        </w:r>
      </w:ins>
      <w:r w:rsidR="002A5583" w:rsidRPr="00401FAE">
        <w:rPr>
          <w:rFonts w:asciiTheme="majorHAnsi" w:eastAsiaTheme="minorHAnsi" w:hAnsiTheme="majorHAnsi" w:cstheme="majorHAnsi"/>
          <w:bCs/>
          <w:sz w:val="24"/>
          <w:szCs w:val="24"/>
          <w:lang w:eastAsia="en-US"/>
        </w:rPr>
        <w:t xml:space="preserve"> August 2022</w:t>
      </w:r>
      <w:r w:rsidR="009C5930" w:rsidRPr="009C5930">
        <w:rPr>
          <w:rFonts w:asciiTheme="majorBidi" w:eastAsiaTheme="minorHAnsi" w:hAnsiTheme="majorBidi" w:cstheme="majorBidi"/>
          <w:sz w:val="24"/>
          <w:szCs w:val="24"/>
          <w:lang w:eastAsia="en-US"/>
        </w:rPr>
        <w:br w:type="page"/>
      </w:r>
    </w:p>
    <w:p w14:paraId="411617A6" w14:textId="0B235920" w:rsidR="00A0222E" w:rsidRDefault="00710C06" w:rsidP="001A7A0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  <w:bookmarkStart w:id="5" w:name="_Hlk111451611"/>
      <w:r>
        <w:rPr>
          <w:rFonts w:asciiTheme="majorHAnsi" w:eastAsia="CMBX10" w:hAnsiTheme="majorHAnsi" w:cstheme="majorHAnsi"/>
          <w:b/>
          <w:sz w:val="24"/>
          <w:szCs w:val="24"/>
          <w:lang w:eastAsia="en-US"/>
        </w:rPr>
        <w:lastRenderedPageBreak/>
        <w:t>In</w:t>
      </w:r>
      <w:r w:rsidR="003C261B">
        <w:rPr>
          <w:rFonts w:asciiTheme="majorHAnsi" w:eastAsia="CMBX10" w:hAnsiTheme="majorHAnsi" w:cstheme="majorHAnsi"/>
          <w:b/>
          <w:sz w:val="24"/>
          <w:szCs w:val="24"/>
          <w:lang w:eastAsia="en-US"/>
        </w:rPr>
        <w:t xml:space="preserve">troduction </w:t>
      </w:r>
    </w:p>
    <w:p w14:paraId="64EE0BE2" w14:textId="61E31881" w:rsidR="001A7A0C" w:rsidRDefault="001A7A0C" w:rsidP="001A7A0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038A4E9A" w14:textId="2E38F552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del w:id="6" w:author="Bolton, L, Dr [lbolton@sun.ac.za]" w:date="2022-08-11T16:09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The a</w:delText>
        </w:r>
      </w:del>
      <w:ins w:id="7" w:author="Bolton, L, Dr [lbolton@sun.ac.za]" w:date="2022-08-11T16:09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A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ge distribution is the most significant element that makes contributions to the heterogeneity of populations, </w:t>
      </w:r>
      <w:del w:id="8" w:author="Bolton, L, Dr [lbolton@sun.ac.za]" w:date="2022-08-11T16:10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which has</w:delText>
        </w:r>
      </w:del>
      <w:ins w:id="9" w:author="Bolton, L, Dr [lbolton@sun.ac.za]" w:date="2022-08-11T16:10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with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 substantial impact on the timing and effects of the transmission and spread of infectious diseases [1]. Most crucially, there is a considerable degree of non-uniformity in transmission rates due to the patterns and frequency of individual encounters, which can range dramatically between age groups [2]. Individuals of different ages can also have different levels of immunity against infectious diseases.  Age-specific mortality and recovery rates from an infection may be impacted by these variations [3]. </w:t>
      </w:r>
    </w:p>
    <w:p w14:paraId="6BF612C7" w14:textId="77777777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3671D38D" w14:textId="4D2ADF4F" w:rsidR="008E52C1" w:rsidRDefault="00092324" w:rsidP="002B407C">
      <w:pPr>
        <w:autoSpaceDE w:val="0"/>
        <w:autoSpaceDN w:val="0"/>
        <w:adjustRightInd w:val="0"/>
        <w:spacing w:after="0" w:line="360" w:lineRule="auto"/>
        <w:jc w:val="both"/>
        <w:rPr>
          <w:ins w:id="10" w:author="Mthi, Z, Miss [24863831@sun.ac.za]" w:date="2022-08-12T13:57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Measles is a Vaccine-Preventable Disease (VPD) [4]. </w:t>
      </w:r>
      <w:ins w:id="11" w:author="Mthi, Z, Miss [24863831@sun.ac.za]" w:date="2022-08-12T13:58:00Z">
        <w:r w:rsidR="008E52C1" w:rsidRP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Infants are most susceptible to measles infections, which can cause lifelong problems like severe brain damage, blindness, or hearing loss as well as complications including pneumonia and encephalitis</w:t>
        </w:r>
      </w:ins>
      <w:ins w:id="12" w:author="Mthi, Z, Miss [24863831@sun.ac.za]" w:date="2022-08-12T14:00:00Z">
        <w:r w:rsid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</w:t>
        </w:r>
      </w:ins>
      <w:ins w:id="13" w:author="Mthi, Z, Miss [24863831@sun.ac.za]" w:date="2022-08-12T14:01:00Z">
        <w:r w:rsid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14</w:t>
        </w:r>
      </w:ins>
      <w:ins w:id="14" w:author="Mthi, Z, Miss [24863831@sun.ac.za]" w:date="2022-08-12T14:00:00Z">
        <w:r w:rsid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</w:ins>
      <w:ins w:id="15" w:author="Mthi, Z, Miss [24863831@sun.ac.za]" w:date="2022-08-12T13:58:00Z">
        <w:r w:rsidR="008E52C1" w:rsidRPr="008E52C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  <w:ins w:id="16" w:author="Mthi, Z, Miss [24863831@sun.ac.za]" w:date="2022-08-12T14:03:00Z">
        <w:r w:rsid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ins w:id="17" w:author="Mthi, Z, Miss [24863831@sun.ac.za]" w:date="2022-08-12T14:07:00Z">
        <w:r w:rsidR="00574CE1" w:rsidRP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Transmission occurs through direct contact with infectious droplets or by airborne spread when an infected person breathes, coughs, or sneezes [</w:t>
        </w:r>
        <w:r w:rsid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15</w:t>
        </w:r>
        <w:r w:rsidR="00574CE1" w:rsidRP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  <w:r w:rsidR="00574CE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  <w:ins w:id="18" w:author="Mthi, Z, Miss [24863831@sun.ac.za]" w:date="2022-08-12T14:08:00Z">
        <w:r w:rsid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ins w:id="19" w:author="Mthi, Z, Miss [24863831@sun.ac.za]" w:date="2022-08-12T14:15:00Z"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  <w:r w:rsidR="00EF5D97" w:rsidRP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The African Region of the World Health Organization (WHO) announced a measles</w:t>
        </w:r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  <w:r w:rsidR="00EF5D97" w:rsidRP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eradication target for 2020 in 2011.</w:t>
        </w:r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However,</w:t>
        </w:r>
        <w:r w:rsidR="00EF5D97" w:rsidRP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despite successful immunization, which led to a decline in measles-related fatalities worldwide between 2000 and 2011</w:t>
        </w:r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[16]</w:t>
        </w:r>
        <w:r w:rsidR="00EF5D97" w:rsidRPr="00EF5D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  <w:ins w:id="20" w:author="Mthi, Z, Miss [24863831@sun.ac.za]" w:date="2022-08-12T14:17:00Z"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ins w:id="21" w:author="Mthi, Z, Miss [24863831@sun.ac.za]" w:date="2022-08-12T14:19:00Z">
        <w:r w:rsidR="002B407C" w:rsidRP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More than 140,000 individuals died from measles in 2018 alone. 52,600 of these deaths, according to the WHO, happened in Africa</w:t>
        </w:r>
        <w:r w:rsid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[14]</w:t>
        </w:r>
        <w:r w:rsidR="002B407C" w:rsidRPr="002B407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</w:p>
    <w:p w14:paraId="0ADBB1F3" w14:textId="77777777" w:rsidR="008E52C1" w:rsidRDefault="008E52C1" w:rsidP="00092324">
      <w:pPr>
        <w:autoSpaceDE w:val="0"/>
        <w:autoSpaceDN w:val="0"/>
        <w:adjustRightInd w:val="0"/>
        <w:spacing w:after="0" w:line="360" w:lineRule="auto"/>
        <w:jc w:val="both"/>
        <w:rPr>
          <w:ins w:id="22" w:author="Mthi, Z, Miss [24863831@sun.ac.za]" w:date="2022-08-12T13:52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5A3B5C45" w14:textId="2FE6A9E6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A vaccine is the most effective way to prevent infectious diseases</w:t>
      </w:r>
      <w:ins w:id="23" w:author="Mthi, Z, Miss [24863831@sun.ac.za]" w:date="2022-08-12T14:21:00Z">
        <w:r w:rsid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such as measles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[5].  The measles vaccine is commonly administered to infants as part of the Measles-Mumps-Rubella (MMR) vaccination and requires two doses. However, the measles vaccine is normally administered to children at 6 months old age, and the second dose is administered at 12 months old age [6].  </w:t>
      </w:r>
      <w:ins w:id="24" w:author="Mthi, Z, Miss [24863831@sun.ac.za]" w:date="2022-08-12T14:23:00Z">
        <w:r w:rsidR="009C79E7" w:rsidRP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World Health Organization (WHO) strongly encouraged the usage of MMR vaccines to get rid of the measles virus inside the nations by enforcing large-scale</w:t>
        </w:r>
      </w:ins>
      <w:ins w:id="25" w:author="Mthi, Z, Miss [24863831@sun.ac.za]" w:date="2022-08-12T14:25:00Z">
        <w:r w:rsid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vaccination</w:t>
        </w:r>
      </w:ins>
      <w:ins w:id="26" w:author="Mthi, Z, Miss [24863831@sun.ac.za]" w:date="2022-08-12T14:23:00Z">
        <w:r w:rsidR="009C79E7" w:rsidRP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programs [1</w:t>
        </w:r>
        <w:r w:rsid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7</w:t>
        </w:r>
        <w:r w:rsidR="009C79E7" w:rsidRP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].</w:t>
        </w:r>
      </w:ins>
      <w:ins w:id="27" w:author="Mthi, Z, Miss [24863831@sun.ac.za]" w:date="2022-08-12T14:24:00Z">
        <w:r w:rsidR="009C79E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</w:p>
    <w:bookmarkEnd w:id="5"/>
    <w:p w14:paraId="324FA633" w14:textId="6B4088AD" w:rsid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ins w:id="28" w:author="Mthi, Z, Miss [24863831@sun.ac.za]" w:date="2022-08-12T14:26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25C8326F" w14:textId="0C43A139" w:rsidR="00B54287" w:rsidRDefault="00B54287" w:rsidP="00092324">
      <w:pPr>
        <w:autoSpaceDE w:val="0"/>
        <w:autoSpaceDN w:val="0"/>
        <w:adjustRightInd w:val="0"/>
        <w:spacing w:after="0" w:line="360" w:lineRule="auto"/>
        <w:jc w:val="both"/>
        <w:rPr>
          <w:ins w:id="29" w:author="Mthi, Z, Miss [24863831@sun.ac.za]" w:date="2022-08-12T14:26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56326210" w14:textId="65E8E68A" w:rsidR="00B54287" w:rsidRDefault="00B54287" w:rsidP="00092324">
      <w:pPr>
        <w:autoSpaceDE w:val="0"/>
        <w:autoSpaceDN w:val="0"/>
        <w:adjustRightInd w:val="0"/>
        <w:spacing w:after="0" w:line="360" w:lineRule="auto"/>
        <w:jc w:val="both"/>
        <w:rPr>
          <w:ins w:id="30" w:author="Mthi, Z, Miss [24863831@sun.ac.za]" w:date="2022-08-12T14:26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32E11719" w14:textId="77777777" w:rsidR="00B54287" w:rsidRPr="00092324" w:rsidRDefault="00B54287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34A7B1EB" w14:textId="41D97751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lastRenderedPageBreak/>
        <w:t xml:space="preserve">For this study, we are interested </w:t>
      </w:r>
      <w:del w:id="31" w:author="Bolton, L, Dr [lbolton@sun.ac.za]" w:date="2022-08-11T16:12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to comprehend</w:delText>
        </w:r>
      </w:del>
      <w:ins w:id="32" w:author="Bolton, L, Dr [lbolton@sun.ac.za]" w:date="2022-08-11T16:12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in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del w:id="33" w:author="Bolton, L, Dr [lbolton@sun.ac.za]" w:date="2022-08-11T16:12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how </w:delText>
        </w:r>
      </w:del>
      <w:ins w:id="34" w:author="Bolton, L, Dr [lbolton@sun.ac.za]" w:date="2022-08-11T16:12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the spread of</w:t>
        </w:r>
        <w:r w:rsidR="00F82D57" w:rsidRPr="00092324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an infectious disease </w:t>
      </w:r>
      <w:del w:id="35" w:author="Bolton, L, Dr [lbolton@sun.ac.za]" w:date="2022-08-11T16:13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spreads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in a host population with an age structure</w:t>
      </w:r>
      <w:ins w:id="36" w:author="Bolton, L, Dr [lbolton@sun.ac.za]" w:date="2022-08-11T16:13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  <w:del w:id="37" w:author="Bolton, L, Dr [lbolton@sun.ac.za]" w:date="2022-08-11T16:13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,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del w:id="38" w:author="Bolton, L, Dr [lbolton@sun.ac.za]" w:date="2022-08-11T16:13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w</w:delText>
        </w:r>
      </w:del>
      <w:ins w:id="39" w:author="Bolton, L, Dr [lbolton@sun.ac.za]" w:date="2022-08-11T16:13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W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e </w:t>
      </w:r>
      <w:ins w:id="40" w:author="Bolton, L, Dr [lbolton@sun.ac.za]" w:date="2022-08-11T16:13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therefore 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examine an SEIR epidemic model with discrete age groups </w:t>
      </w:r>
      <w:del w:id="41" w:author="Bolton, L, Dr [lbolton@sun.ac.za]" w:date="2022-08-11T16:13:00Z">
        <w:r w:rsidRPr="00092324" w:rsidDel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with </w:delText>
        </w:r>
      </w:del>
      <w:ins w:id="42" w:author="Bolton, L, Dr [lbolton@sun.ac.za]" w:date="2022-08-11T16:13:00Z">
        <w:r w:rsidR="00F82D5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and</w:t>
        </w:r>
        <w:r w:rsidR="00F82D57" w:rsidRPr="00092324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the application of measles vaccination strategies. Each age group has different vaccine coverage and efficacy. The efficacy of the first dose of the measles vaccine is scheduled for 6 months old, whilst</w:t>
      </w:r>
      <w:del w:id="43" w:author="Mthi, Z, Miss [24863831@sun.ac.za]" w:date="2022-08-12T14:28:00Z">
        <w:r w:rsidRPr="00092324" w:rsidDel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 the efficacy of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the second dose of the measles vaccine is scheduled for 12 months old age. Vaccine coverage of first and second doses is meant to reduce the measles incidence rate</w:t>
      </w:r>
      <w:ins w:id="44" w:author="Mthi, Z, Miss [24863831@sun.ac.za]" w:date="2022-08-12T14:28:00Z">
        <w:r w:rsidR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</w:t>
        </w:r>
      </w:ins>
      <w:ins w:id="45" w:author="Mthi, Z, Miss [24863831@sun.ac.za]" w:date="2022-08-12T14:31:00Z">
        <w:r w:rsidR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18</w:t>
        </w:r>
      </w:ins>
      <w:ins w:id="46" w:author="Mthi, Z, Miss [24863831@sun.ac.za]" w:date="2022-08-12T14:28:00Z">
        <w:r w:rsidR="00B5428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.</w:t>
      </w:r>
    </w:p>
    <w:p w14:paraId="20615179" w14:textId="77777777" w:rsidR="00092324" w:rsidRPr="00092324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02FF8AF" w14:textId="7B1E91E5" w:rsidR="00092324" w:rsidRPr="00092324" w:rsidDel="001E015A" w:rsidRDefault="00092324" w:rsidP="00092324">
      <w:pPr>
        <w:autoSpaceDE w:val="0"/>
        <w:autoSpaceDN w:val="0"/>
        <w:adjustRightInd w:val="0"/>
        <w:spacing w:after="0" w:line="360" w:lineRule="auto"/>
        <w:jc w:val="both"/>
        <w:rPr>
          <w:del w:id="47" w:author="Mthi, Z, Miss [24863831@sun.ac.za]" w:date="2022-08-12T14:34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To conduct this study, we will build an SEIR </w:t>
      </w:r>
      <w:del w:id="48" w:author="Bolton, L, Dr [lbolton@sun.ac.za]" w:date="2022-08-11T16:15:00Z">
        <w:r w:rsidRPr="00092324" w:rsidDel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epidemiology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model </w:t>
      </w:r>
      <w:del w:id="49" w:author="Bolton, L, Dr [lbolton@sun.ac.za]" w:date="2022-08-11T16:15:00Z">
        <w:r w:rsidRPr="00092324" w:rsidDel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is then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to </w:t>
      </w:r>
      <w:r w:rsidR="00D31BFC"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analyse</w:t>
      </w:r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del w:id="50" w:author="Bolton, L, Dr [lbolton@sun.ac.za]" w:date="2022-08-11T16:15:00Z">
        <w:r w:rsidRPr="00092324" w:rsidDel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the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measles data in South Africa and evaluate the effectiveness of several vaccination strategies for the control of measles epidemics. The model will be fitted to </w:t>
      </w:r>
      <w:del w:id="51" w:author="Bolton, L, Dr [lbolton@sun.ac.za]" w:date="2022-08-11T16:15:00Z">
        <w:r w:rsidRPr="00092324" w:rsidDel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some 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real</w:t>
      </w:r>
      <w:ins w:id="52" w:author="Bolton, L, Dr [lbolton@sun.ac.za]" w:date="2022-08-11T16:15:00Z">
        <w:r w:rsidR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-life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data</w:t>
      </w:r>
      <w:ins w:id="53" w:author="Mthi, Z, Miss [24863831@sun.ac.za]" w:date="2022-08-12T14:34:00Z">
        <w:r w:rsidR="001E015A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and the</w:t>
        </w:r>
      </w:ins>
      <w:del w:id="54" w:author="Mthi, Z, Miss [24863831@sun.ac.za]" w:date="2022-08-12T14:34:00Z">
        <w:r w:rsidRPr="00092324" w:rsidDel="001E015A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. Data simulated by our</w:delText>
        </w:r>
      </w:del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model can be used to answer our desired research question. We should be able to use our model to distinguish between </w:t>
      </w:r>
      <w:ins w:id="55" w:author="Bolton, L, Dr [lbolton@sun.ac.za]" w:date="2022-08-11T16:16:00Z">
        <w:r w:rsidR="007C034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different </w:t>
        </w:r>
      </w:ins>
      <w:r w:rsidRPr="00092324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scenarios of efficacy and vaccine coverage.</w:t>
      </w:r>
    </w:p>
    <w:p w14:paraId="60BA307D" w14:textId="77777777" w:rsidR="00092324" w:rsidRPr="001A7A0C" w:rsidDel="001E015A" w:rsidRDefault="00092324" w:rsidP="001A7A0C">
      <w:pPr>
        <w:autoSpaceDE w:val="0"/>
        <w:autoSpaceDN w:val="0"/>
        <w:adjustRightInd w:val="0"/>
        <w:spacing w:after="0" w:line="360" w:lineRule="auto"/>
        <w:jc w:val="both"/>
        <w:rPr>
          <w:del w:id="56" w:author="Mthi, Z, Miss [24863831@sun.ac.za]" w:date="2022-08-12T14:34:00Z"/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BD958B8" w14:textId="5E257D0E" w:rsidR="00A15643" w:rsidRDefault="00A15643" w:rsidP="00907C22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07E9E587" w14:textId="77777777" w:rsidR="00F563F2" w:rsidRDefault="00F563F2" w:rsidP="00751FB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  <w:bookmarkStart w:id="57" w:name="_Hlk110589171"/>
    </w:p>
    <w:p w14:paraId="1982852D" w14:textId="77777777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Research question </w:t>
      </w:r>
    </w:p>
    <w:p w14:paraId="3F3BD33C" w14:textId="2B913F77" w:rsid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ins w:id="58" w:author="Mthi, Z, Miss [24863831@sun.ac.za]" w:date="2022-08-12T14:51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1525AE7F" w14:textId="749E30C5" w:rsidR="00907C22" w:rsidRDefault="00A969A8" w:rsidP="00033976">
      <w:pPr>
        <w:autoSpaceDE w:val="0"/>
        <w:autoSpaceDN w:val="0"/>
        <w:adjustRightInd w:val="0"/>
        <w:spacing w:after="0" w:line="360" w:lineRule="auto"/>
        <w:jc w:val="both"/>
        <w:rPr>
          <w:ins w:id="59" w:author="Mthi, Z, Miss [24863831@sun.ac.za]" w:date="2022-08-12T14:53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60" w:author="Mthi, Z, Miss [24863831@sun.ac.za]" w:date="2022-08-12T14:51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How </w:t>
        </w:r>
      </w:ins>
      <w:ins w:id="61" w:author="Mthi, Z, Miss [24863831@sun.ac.za]" w:date="2022-08-12T14:52:00Z">
        <w:r w:rsidR="00033976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different vaccination strategies would influence the transmission of measles in</w:t>
        </w:r>
      </w:ins>
      <w:ins w:id="62" w:author="Mthi, Z, Miss [24863831@sun.ac.za]" w:date="2022-08-12T14:53:00Z">
        <w:r w:rsidR="00033976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population?</w:t>
        </w:r>
      </w:ins>
    </w:p>
    <w:p w14:paraId="09D2DF57" w14:textId="77777777" w:rsidR="00033976" w:rsidRDefault="00033976" w:rsidP="00FA08EF">
      <w:pPr>
        <w:autoSpaceDE w:val="0"/>
        <w:autoSpaceDN w:val="0"/>
        <w:adjustRightInd w:val="0"/>
        <w:spacing w:after="0" w:line="360" w:lineRule="auto"/>
        <w:jc w:val="both"/>
        <w:rPr>
          <w:ins w:id="63" w:author="Mthi, Z, Miss [24863831@sun.ac.za]" w:date="2022-08-12T14:37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C200A54" w14:textId="3A2DA57E" w:rsidR="00907C22" w:rsidRDefault="00907C22" w:rsidP="00ED064C">
      <w:pPr>
        <w:autoSpaceDE w:val="0"/>
        <w:autoSpaceDN w:val="0"/>
        <w:adjustRightInd w:val="0"/>
        <w:spacing w:after="0" w:line="360" w:lineRule="auto"/>
        <w:jc w:val="both"/>
        <w:rPr>
          <w:ins w:id="64" w:author="Mthi, Z, Miss [24863831@sun.ac.za]" w:date="2022-08-12T14:38:00Z"/>
          <w:rFonts w:asciiTheme="majorHAnsi" w:eastAsia="CMBX10" w:hAnsiTheme="majorHAnsi" w:cstheme="majorHAnsi"/>
          <w:b/>
          <w:sz w:val="24"/>
          <w:szCs w:val="24"/>
          <w:lang w:eastAsia="en-US"/>
        </w:rPr>
      </w:pPr>
      <w:ins w:id="65" w:author="Mthi, Z, Miss [24863831@sun.ac.za]" w:date="2022-08-12T14:37:00Z">
        <w:r w:rsidRPr="00907C22">
          <w:rPr>
            <w:rFonts w:asciiTheme="majorHAnsi" w:eastAsia="CMBX10" w:hAnsiTheme="majorHAnsi" w:cstheme="majorHAnsi"/>
            <w:b/>
            <w:sz w:val="24"/>
            <w:szCs w:val="24"/>
            <w:lang w:eastAsia="en-US"/>
            <w:rPrChange w:id="66" w:author="Mthi, Z, Miss [24863831@sun.ac.za]" w:date="2022-08-12T14:38:00Z">
              <w:rPr>
                <w:rFonts w:asciiTheme="majorHAnsi" w:eastAsia="CMBX10" w:hAnsiTheme="majorHAnsi" w:cstheme="majorHAnsi"/>
                <w:bCs/>
                <w:sz w:val="24"/>
                <w:szCs w:val="24"/>
                <w:lang w:eastAsia="en-US"/>
              </w:rPr>
            </w:rPrChange>
          </w:rPr>
          <w:t>Aim of the res</w:t>
        </w:r>
      </w:ins>
      <w:ins w:id="67" w:author="Mthi, Z, Miss [24863831@sun.ac.za]" w:date="2022-08-12T14:38:00Z">
        <w:r w:rsidRPr="00907C22">
          <w:rPr>
            <w:rFonts w:asciiTheme="majorHAnsi" w:eastAsia="CMBX10" w:hAnsiTheme="majorHAnsi" w:cstheme="majorHAnsi"/>
            <w:b/>
            <w:sz w:val="24"/>
            <w:szCs w:val="24"/>
            <w:lang w:eastAsia="en-US"/>
            <w:rPrChange w:id="68" w:author="Mthi, Z, Miss [24863831@sun.ac.za]" w:date="2022-08-12T14:38:00Z">
              <w:rPr>
                <w:rFonts w:asciiTheme="majorHAnsi" w:eastAsia="CMBX10" w:hAnsiTheme="majorHAnsi" w:cstheme="majorHAnsi"/>
                <w:bCs/>
                <w:sz w:val="24"/>
                <w:szCs w:val="24"/>
                <w:lang w:eastAsia="en-US"/>
              </w:rPr>
            </w:rPrChange>
          </w:rPr>
          <w:t xml:space="preserve">earch </w:t>
        </w:r>
      </w:ins>
    </w:p>
    <w:p w14:paraId="0432A127" w14:textId="77777777" w:rsidR="00907C22" w:rsidRPr="00907C22" w:rsidRDefault="00907C22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  <w:rPrChange w:id="69" w:author="Mthi, Z, Miss [24863831@sun.ac.za]" w:date="2022-08-12T14:38:00Z">
            <w:rPr>
              <w:rFonts w:asciiTheme="majorHAnsi" w:eastAsia="CMBX10" w:hAnsiTheme="majorHAnsi" w:cstheme="majorHAnsi"/>
              <w:bCs/>
              <w:sz w:val="24"/>
              <w:szCs w:val="24"/>
              <w:lang w:eastAsia="en-US"/>
            </w:rPr>
          </w:rPrChange>
        </w:rPr>
      </w:pPr>
    </w:p>
    <w:p w14:paraId="75236E00" w14:textId="789F2330" w:rsidR="00ED064C" w:rsidRPr="00ED064C" w:rsidRDefault="00ED064C" w:rsidP="00FA08EF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The proposed research question is investigating the Measles SEIR epidemic model with discrete age groups to understand the transmission dynamics of an infectious disease in a host population with an age structure. </w:t>
      </w:r>
      <w:del w:id="70" w:author="Mthi, Z, Miss [24863831@sun.ac.za]" w:date="2022-08-12T14:50:00Z">
        <w:r w:rsidRPr="00ED064C" w:rsidDel="00A969A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The main goal to answer the proposed research question is to explore the transmission dynamics of an infectious disease in a host population with an age structure. We will adapt the SEIR epidemic model with a discrete age structure to study the vaccination strategies for measles. </w:delText>
        </w:r>
      </w:del>
    </w:p>
    <w:p w14:paraId="6B3FE198" w14:textId="61A3F189" w:rsid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ins w:id="71" w:author="Mthi, Z, Miss [24863831@sun.ac.za]" w:date="2022-08-12T14:4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97605D6" w14:textId="6FCAC040" w:rsidR="00907C22" w:rsidRDefault="00907C22" w:rsidP="00ED064C">
      <w:pPr>
        <w:autoSpaceDE w:val="0"/>
        <w:autoSpaceDN w:val="0"/>
        <w:adjustRightInd w:val="0"/>
        <w:spacing w:after="0" w:line="360" w:lineRule="auto"/>
        <w:jc w:val="both"/>
        <w:rPr>
          <w:ins w:id="72" w:author="Mthi, Z, Miss [24863831@sun.ac.za]" w:date="2022-08-12T14:4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0A0C680C" w14:textId="2BE1A90D" w:rsidR="00907C22" w:rsidRDefault="00907C22" w:rsidP="00ED064C">
      <w:pPr>
        <w:autoSpaceDE w:val="0"/>
        <w:autoSpaceDN w:val="0"/>
        <w:adjustRightInd w:val="0"/>
        <w:spacing w:after="0" w:line="360" w:lineRule="auto"/>
        <w:jc w:val="both"/>
        <w:rPr>
          <w:ins w:id="73" w:author="Mthi, Z, Miss [24863831@sun.ac.za]" w:date="2022-08-12T14:45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0B1F158B" w14:textId="428A235A" w:rsidR="00930C97" w:rsidRDefault="00930C97" w:rsidP="00ED064C">
      <w:pPr>
        <w:autoSpaceDE w:val="0"/>
        <w:autoSpaceDN w:val="0"/>
        <w:adjustRightInd w:val="0"/>
        <w:spacing w:after="0" w:line="360" w:lineRule="auto"/>
        <w:jc w:val="both"/>
        <w:rPr>
          <w:ins w:id="74" w:author="Mthi, Z, Miss [24863831@sun.ac.za]" w:date="2022-08-12T14:45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87B13D4" w14:textId="0C15F36F" w:rsidR="00930C97" w:rsidRDefault="00930C97" w:rsidP="00ED064C">
      <w:pPr>
        <w:autoSpaceDE w:val="0"/>
        <w:autoSpaceDN w:val="0"/>
        <w:adjustRightInd w:val="0"/>
        <w:spacing w:after="0" w:line="360" w:lineRule="auto"/>
        <w:jc w:val="both"/>
        <w:rPr>
          <w:ins w:id="75" w:author="Mthi, Z, Miss [24863831@sun.ac.za]" w:date="2022-08-12T14:5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1289AB4" w14:textId="4DC3B9C4" w:rsidR="00A969A8" w:rsidRDefault="00A969A8" w:rsidP="00ED064C">
      <w:pPr>
        <w:autoSpaceDE w:val="0"/>
        <w:autoSpaceDN w:val="0"/>
        <w:adjustRightInd w:val="0"/>
        <w:spacing w:after="0" w:line="360" w:lineRule="auto"/>
        <w:jc w:val="both"/>
        <w:rPr>
          <w:ins w:id="76" w:author="Mthi, Z, Miss [24863831@sun.ac.za]" w:date="2022-08-12T14:5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8BA6DE4" w14:textId="5316ADED" w:rsidR="00A969A8" w:rsidRDefault="00A969A8" w:rsidP="00ED064C">
      <w:pPr>
        <w:autoSpaceDE w:val="0"/>
        <w:autoSpaceDN w:val="0"/>
        <w:adjustRightInd w:val="0"/>
        <w:spacing w:after="0" w:line="360" w:lineRule="auto"/>
        <w:jc w:val="both"/>
        <w:rPr>
          <w:ins w:id="77" w:author="Mthi, Z, Miss [24863831@sun.ac.za]" w:date="2022-08-12T14:50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9A3258A" w14:textId="73C1EA74" w:rsidR="00930C97" w:rsidRDefault="00930C97" w:rsidP="00ED064C">
      <w:pPr>
        <w:autoSpaceDE w:val="0"/>
        <w:autoSpaceDN w:val="0"/>
        <w:adjustRightInd w:val="0"/>
        <w:spacing w:after="0" w:line="360" w:lineRule="auto"/>
        <w:jc w:val="both"/>
        <w:rPr>
          <w:ins w:id="78" w:author="Mthi, Z, Miss [24863831@sun.ac.za]" w:date="2022-08-12T14:58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714C4BC4" w14:textId="77777777" w:rsidR="00FA08EF" w:rsidRPr="00ED064C" w:rsidRDefault="00FA08EF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0CBE7E21" w14:textId="41D974C7" w:rsid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ins w:id="79" w:author="Mthi, Z, Miss [24863831@sun.ac.za]" w:date="2022-08-12T14:46:00Z"/>
          <w:rFonts w:asciiTheme="majorHAnsi" w:eastAsia="CMBX10" w:hAnsiTheme="majorHAnsi" w:cstheme="majorHAnsi"/>
          <w:b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Research objectives</w:t>
      </w:r>
    </w:p>
    <w:p w14:paraId="4E61D12E" w14:textId="77777777" w:rsidR="00A969A8" w:rsidRDefault="00A969A8" w:rsidP="00ED064C">
      <w:pPr>
        <w:autoSpaceDE w:val="0"/>
        <w:autoSpaceDN w:val="0"/>
        <w:adjustRightInd w:val="0"/>
        <w:spacing w:after="0" w:line="360" w:lineRule="auto"/>
        <w:jc w:val="both"/>
        <w:rPr>
          <w:ins w:id="80" w:author="Mthi, Z, Miss [24863831@sun.ac.za]" w:date="2022-08-12T14:46:00Z"/>
          <w:rFonts w:asciiTheme="majorHAnsi" w:eastAsia="CMBX10" w:hAnsiTheme="majorHAnsi" w:cstheme="majorHAnsi"/>
          <w:b/>
          <w:bCs/>
          <w:sz w:val="24"/>
          <w:szCs w:val="24"/>
          <w:lang w:eastAsia="en-US"/>
        </w:rPr>
      </w:pPr>
    </w:p>
    <w:p w14:paraId="51D2B799" w14:textId="7F2EAB54" w:rsidR="00930C97" w:rsidRDefault="00930C97" w:rsidP="00930C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ins w:id="81" w:author="Mthi, Z, Miss [24863831@sun.ac.za]" w:date="2022-08-12T14:59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82" w:author="Mthi, Z, Miss [24863831@sun.ac.za]" w:date="2022-08-12T14:46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</w:t>
        </w:r>
        <w:r w:rsidRPr="00930C97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o explore the transmission dynamics of an infectious disease in a host population with an age structure</w:t>
        </w:r>
        <w:r w:rsidR="00A969A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.</w:t>
        </w:r>
      </w:ins>
    </w:p>
    <w:p w14:paraId="3C6FC0CF" w14:textId="77777777" w:rsidR="00FA08EF" w:rsidRDefault="00FA08E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ins w:id="83" w:author="Mthi, Z, Miss [24863831@sun.ac.za]" w:date="2022-08-12T14:46:00Z"/>
          <w:rFonts w:asciiTheme="majorHAnsi" w:eastAsia="CMBX10" w:hAnsiTheme="majorHAnsi" w:cstheme="majorHAnsi"/>
          <w:bCs/>
          <w:sz w:val="24"/>
          <w:szCs w:val="24"/>
          <w:lang w:eastAsia="en-US"/>
        </w:rPr>
        <w:pPrChange w:id="84" w:author="Mthi, Z, Miss [24863831@sun.ac.za]" w:date="2022-08-12T14:59:00Z">
          <w:pPr>
            <w:pStyle w:val="ListParagraph"/>
            <w:numPr>
              <w:numId w:val="9"/>
            </w:numPr>
            <w:autoSpaceDE w:val="0"/>
            <w:autoSpaceDN w:val="0"/>
            <w:adjustRightInd w:val="0"/>
            <w:spacing w:after="0" w:line="360" w:lineRule="auto"/>
            <w:ind w:hanging="360"/>
            <w:jc w:val="both"/>
          </w:pPr>
        </w:pPrChange>
      </w:pPr>
    </w:p>
    <w:p w14:paraId="25A83A83" w14:textId="26449274" w:rsidR="00A969A8" w:rsidDel="00FA08EF" w:rsidRDefault="00A969A8" w:rsidP="00FA08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del w:id="85" w:author="Mthi, Z, Miss [24863831@sun.ac.za]" w:date="2022-08-12T14:49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86" w:author="Mthi, Z, Miss [24863831@sun.ac.za]" w:date="2022-08-12T14:49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</w:t>
        </w:r>
        <w:r w:rsidRPr="00A969A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o study the vaccination strategies for measles</w:t>
        </w:r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with discrete age structure.</w:t>
        </w:r>
      </w:ins>
    </w:p>
    <w:p w14:paraId="2FB32A08" w14:textId="77777777" w:rsidR="00FA08EF" w:rsidRPr="00930C97" w:rsidRDefault="00FA08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ins w:id="87" w:author="Mthi, Z, Miss [24863831@sun.ac.za]" w:date="2022-08-12T14:59:00Z"/>
          <w:rFonts w:asciiTheme="majorHAnsi" w:eastAsia="CMBX10" w:hAnsiTheme="majorHAnsi" w:cstheme="majorHAnsi"/>
          <w:bCs/>
          <w:sz w:val="24"/>
          <w:szCs w:val="24"/>
          <w:lang w:eastAsia="en-US"/>
          <w:rPrChange w:id="88" w:author="Mthi, Z, Miss [24863831@sun.ac.za]" w:date="2022-08-12T14:46:00Z">
            <w:rPr>
              <w:ins w:id="89" w:author="Mthi, Z, Miss [24863831@sun.ac.za]" w:date="2022-08-12T14:59:00Z"/>
              <w:lang w:eastAsia="en-US"/>
            </w:rPr>
          </w:rPrChange>
        </w:rPr>
        <w:pPrChange w:id="90" w:author="Mthi, Z, Miss [24863831@sun.ac.za]" w:date="2022-08-12T14:46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2F97FD9" w14:textId="77777777" w:rsidR="00ED064C" w:rsidRPr="00FA08EF" w:rsidRDefault="00ED064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  <w:rPrChange w:id="91" w:author="Mthi, Z, Miss [24863831@sun.ac.za]" w:date="2022-08-12T14:58:00Z">
            <w:rPr>
              <w:lang w:eastAsia="en-US"/>
            </w:rPr>
          </w:rPrChange>
        </w:rPr>
        <w:pPrChange w:id="92" w:author="Mthi, Z, Miss [24863831@sun.ac.za]" w:date="2022-08-12T14:59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8AA62BA" w14:textId="715C1CD5" w:rsidR="00ED064C" w:rsidRDefault="00ED064C" w:rsidP="00ED064C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ins w:id="93" w:author="Mthi, Z, Miss [24863831@sun.ac.za]" w:date="2022-08-12T14:59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</w:t>
      </w:r>
      <w:del w:id="94" w:author="Mthi, Z, Miss [24863831@sun.ac.za]" w:date="2022-08-12T14:59:00Z">
        <w:r w:rsidRPr="00ED064C" w:rsidDel="00FA08EF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he ep</w:delText>
        </w:r>
      </w:del>
      <w:del w:id="95" w:author="Mthi, Z, Miss [24863831@sun.ac.za]" w:date="2022-08-12T14:58:00Z">
        <w:r w:rsidRPr="00ED064C" w:rsidDel="00FA08EF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idemic model will be used t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o </w:t>
      </w:r>
      <w:del w:id="96" w:author="Mthi, Z, Miss [24863831@sun.ac.za]" w:date="2022-08-12T14:59:00Z">
        <w:r w:rsidR="00A96D96" w:rsidRPr="00ED064C" w:rsidDel="00FA08EF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analyse</w:delText>
        </w:r>
      </w:del>
      <w:ins w:id="97" w:author="Mthi, Z, Miss [24863831@sun.ac.za]" w:date="2022-08-12T14:59:00Z">
        <w:r w:rsidR="00FA08EF" w:rsidRPr="00ED064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analyse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the measles data in South Africa and evaluate the effectiveness of several vaccination strategies for the control of measles epidemics in South Africa.</w:t>
      </w:r>
    </w:p>
    <w:p w14:paraId="4F5EA0FB" w14:textId="77777777" w:rsidR="00FA08EF" w:rsidRPr="00ED064C" w:rsidRDefault="00FA08E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pPrChange w:id="98" w:author="Mthi, Z, Miss [24863831@sun.ac.za]" w:date="2022-08-12T14:59:00Z">
          <w:pPr>
            <w:numPr>
              <w:numId w:val="8"/>
            </w:numPr>
            <w:tabs>
              <w:tab w:val="num" w:pos="720"/>
            </w:tabs>
            <w:autoSpaceDE w:val="0"/>
            <w:autoSpaceDN w:val="0"/>
            <w:adjustRightInd w:val="0"/>
            <w:spacing w:after="0" w:line="360" w:lineRule="auto"/>
            <w:ind w:left="720" w:hanging="360"/>
            <w:jc w:val="both"/>
          </w:pPr>
        </w:pPrChange>
      </w:pPr>
    </w:p>
    <w:p w14:paraId="7B9A4A91" w14:textId="166A21C5" w:rsidR="00ED064C" w:rsidRPr="00ED064C" w:rsidRDefault="00FA08EF" w:rsidP="00ED064C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99" w:author="Mthi, Z, Miss [24863831@sun.ac.za]" w:date="2022-08-12T15:00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To</w:t>
        </w:r>
      </w:ins>
      <w:del w:id="100" w:author="Mthi, Z, Miss [24863831@sun.ac.za]" w:date="2022-08-12T15:00:00Z">
        <w:r w:rsidR="00ED064C" w:rsidRPr="00ED064C" w:rsidDel="00FA08EF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We will</w:delText>
        </w:r>
      </w:del>
      <w:r w:rsidR="00ED064C"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calibrate an age-group model for measles vaccination using published data by The National Institute for Communicable Diseases on measles incidence from South Africa</w:t>
      </w:r>
      <w:ins w:id="101" w:author="Mthi, Z, Miss [24863831@sun.ac.za]" w:date="2022-08-12T15:01:00Z">
        <w:r w:rsidR="0053050D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</w:t>
        </w:r>
      </w:ins>
      <w:ins w:id="102" w:author="Mthi, Z, Miss [24863831@sun.ac.za]" w:date="2022-08-12T15:02:00Z">
        <w:r w:rsidR="0053050D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19, 20</w:t>
        </w:r>
      </w:ins>
      <w:ins w:id="103" w:author="Mthi, Z, Miss [24863831@sun.ac.za]" w:date="2022-08-12T15:01:00Z">
        <w:r w:rsidR="0053050D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</w:ins>
      <w:r w:rsidR="00ED064C"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, and compare the effects of two different measles vaccination strategies proposed by the NICD together with the World Health Organisation.</w:t>
      </w:r>
    </w:p>
    <w:p w14:paraId="692B9B14" w14:textId="77777777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8E93897" w14:textId="77777777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Study benefits </w:t>
      </w:r>
    </w:p>
    <w:p w14:paraId="362CC908" w14:textId="77777777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F28F904" w14:textId="2E1213C6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del w:id="104" w:author="Bolton, L, Dr [lbolton@sun.ac.za]" w:date="2022-08-11T16:21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The research of t</w:delText>
        </w:r>
      </w:del>
      <w:ins w:id="105" w:author="Bolton, L, Dr [lbolton@sun.ac.za]" w:date="2022-08-11T16:21:00Z">
        <w:r w:rsidR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he discrete age structure epidemic model with the application of the measles vaccination strategy will bring </w:t>
      </w:r>
      <w:del w:id="106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outcomes </w:delText>
        </w:r>
      </w:del>
      <w:ins w:id="107" w:author="Bolton, L, Dr [lbolton@sun.ac.za]" w:date="2022-08-11T16:22:00Z">
        <w:r w:rsidR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to light</w:t>
        </w:r>
        <w:r w:rsidR="008A15F1" w:rsidRPr="00ED064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del w:id="108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on 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the effectiveness of vaccination strategies and measles eradication targets for </w:t>
      </w:r>
      <w:del w:id="109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the upcoming 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future predictions. The modified measles vaccination model with two age groups that incorporated the current measles vaccination </w:t>
      </w: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lastRenderedPageBreak/>
        <w:t xml:space="preserve">programs will assist in the analysis of the immune profile </w:t>
      </w:r>
      <w:del w:id="110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for </w:delText>
        </w:r>
      </w:del>
      <w:ins w:id="111" w:author="Bolton, L, Dr [lbolton@sun.ac.za]" w:date="2022-08-11T16:22:00Z">
        <w:r w:rsidR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of</w:t>
        </w:r>
        <w:r w:rsidR="008A15F1" w:rsidRPr="00ED064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the population and in each age group to establish the baseline and make </w:t>
      </w:r>
      <w:del w:id="112" w:author="Bolton, L, Dr [lbolton@sun.ac.za]" w:date="2022-08-11T16:22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future 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projections. </w:t>
      </w:r>
    </w:p>
    <w:p w14:paraId="11E608BD" w14:textId="7D8DE161" w:rsidR="00ED064C" w:rsidRPr="00ED064C" w:rsidRDefault="00ED064C" w:rsidP="00ED064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The model will subsequently reveal the effect of increasing vaccine coverage to be greater or equal to 95% with two doses administered for each person. The study will also show the impact of increasing the efficacy of two doses in reducing the effectiveness of measles incidence</w:t>
      </w:r>
      <w:del w:id="113" w:author="Bolton, L, Dr [lbolton@sun.ac.za]" w:date="2022-08-11T16:23:00Z">
        <w:r w:rsidRPr="00ED064C" w:rsidDel="008A15F1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s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at a moderated vaccine coverage rate. </w:t>
      </w:r>
    </w:p>
    <w:bookmarkEnd w:id="57"/>
    <w:p w14:paraId="70D706A8" w14:textId="19A2B837" w:rsidR="00D31BFC" w:rsidRDefault="00D31BFC" w:rsidP="00ED064C">
      <w:pPr>
        <w:spacing w:line="360" w:lineRule="auto"/>
        <w:jc w:val="both"/>
        <w:rPr>
          <w:ins w:id="114" w:author="Mthi, Z, Miss [24863831@sun.ac.za]" w:date="2022-08-12T14:47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1281DC0B" w14:textId="1AE33F1B" w:rsidR="00A969A8" w:rsidRDefault="00A969A8" w:rsidP="00ED064C">
      <w:pPr>
        <w:spacing w:line="360" w:lineRule="auto"/>
        <w:jc w:val="both"/>
        <w:rPr>
          <w:ins w:id="115" w:author="Mthi, Z, Miss [24863831@sun.ac.za]" w:date="2022-08-12T14:47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41487DBB" w14:textId="77777777" w:rsidR="00A969A8" w:rsidRDefault="00A969A8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68117F16" w14:textId="29244E27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Mathematical Model</w:t>
      </w:r>
    </w:p>
    <w:p w14:paraId="0779CDD6" w14:textId="71696915" w:rsidR="001C767A" w:rsidRDefault="00ED064C" w:rsidP="002006DE">
      <w:pPr>
        <w:spacing w:line="360" w:lineRule="auto"/>
        <w:jc w:val="both"/>
        <w:rPr>
          <w:ins w:id="116" w:author="Mthi, Z, Miss [24863831@sun.ac.za]" w:date="2022-08-15T09:53:00Z"/>
          <w:rFonts w:asciiTheme="majorHAnsi" w:eastAsia="CMBX10" w:hAnsiTheme="majorHAnsi" w:cstheme="majorHAnsi"/>
          <w:b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An application to vaccination strategies for measles</w:t>
      </w:r>
    </w:p>
    <w:p w14:paraId="7E0D3468" w14:textId="68B547B6" w:rsidR="001C767A" w:rsidRPr="00684613" w:rsidRDefault="00173405" w:rsidP="002006DE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rPrChange w:id="117" w:author="Mthi, Z, Miss [24863831@sun.ac.za]" w:date="2022-08-15T10:19:00Z">
            <w:rPr>
              <w:rFonts w:asciiTheme="majorHAnsi" w:eastAsia="CMBX10" w:hAnsiTheme="majorHAnsi" w:cstheme="majorHAnsi"/>
              <w:bCs/>
              <w:sz w:val="24"/>
              <w:szCs w:val="24"/>
              <w:lang w:eastAsia="en-US"/>
            </w:rPr>
          </w:rPrChange>
        </w:rPr>
      </w:pPr>
      <w:ins w:id="118" w:author="Mthi, Z, Miss [24863831@sun.ac.za]" w:date="2022-08-15T09:54:00Z">
        <w:r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19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Measles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20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 xml:space="preserve"> is a</w:t>
        </w:r>
      </w:ins>
      <w:ins w:id="121" w:author="Mthi, Z, Miss [24863831@sun.ac.za]" w:date="2022-08-15T10:11:00Z">
        <w:r w:rsidR="00686B30">
          <w:rPr>
            <w:rFonts w:asciiTheme="majorHAnsi" w:hAnsiTheme="majorHAnsi" w:cstheme="majorHAnsi"/>
            <w:color w:val="000000" w:themeColor="text1"/>
            <w:sz w:val="24"/>
            <w:szCs w:val="24"/>
          </w:rPr>
          <w:t xml:space="preserve"> conta</w:t>
        </w:r>
      </w:ins>
      <w:ins w:id="122" w:author="Mthi, Z, Miss [24863831@sun.ac.za]" w:date="2022-08-15T10:12:00Z">
        <w:r w:rsidR="00686B30">
          <w:rPr>
            <w:rFonts w:asciiTheme="majorHAnsi" w:hAnsiTheme="majorHAnsi" w:cstheme="majorHAnsi"/>
            <w:color w:val="000000" w:themeColor="text1"/>
            <w:sz w:val="24"/>
            <w:szCs w:val="24"/>
          </w:rPr>
          <w:t>gious and</w:t>
        </w:r>
      </w:ins>
      <w:ins w:id="123" w:author="Mthi, Z, Miss [24863831@sun.ac.za]" w:date="2022-08-15T09:54:00Z"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24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 xml:space="preserve"> serious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25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viral infection for </w:t>
        </w:r>
      </w:ins>
      <w:ins w:id="126" w:author="Mthi, Z, Miss [24863831@sun.ac.za]" w:date="2022-08-15T09:55:00Z">
        <w:r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27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infants</w:t>
        </w:r>
      </w:ins>
      <w:ins w:id="128" w:author="Mthi, Z, Miss [24863831@sun.ac.za]" w:date="2022-08-15T09:54:00Z"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29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,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30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but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31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it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32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</w:t>
        </w:r>
      </w:ins>
      <w:ins w:id="133" w:author="Mthi, Z, Miss [24863831@sun.ac.za]" w:date="2022-08-15T09:55:00Z">
        <w:r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34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>can be</w:t>
        </w:r>
      </w:ins>
      <w:ins w:id="135" w:author="Mthi, Z, Miss [24863831@sun.ac.za]" w:date="2022-08-15T09:54:00Z"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36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37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prevented with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38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a vaccine. </w:t>
        </w:r>
      </w:ins>
      <w:ins w:id="139" w:author="Mthi, Z, Miss [24863831@sun.ac.za]" w:date="2022-08-15T10:18:00Z">
        <w:r w:rsidR="00684613" w:rsidRPr="00684613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>The respiratory system becomes infected by the virus, which subsequently spreads to the rest of the body.</w:t>
        </w:r>
        <w:r w:rsidR="00684613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 xml:space="preserve"> </w:t>
        </w:r>
      </w:ins>
      <w:ins w:id="140" w:author="Mthi, Z, Miss [24863831@sun.ac.za]" w:date="2022-08-15T09:54:00Z"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41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The disease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42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is</w:t>
        </w:r>
        <w:r w:rsidR="001C767A" w:rsidRPr="00A811FD">
          <w:rPr>
            <w:rFonts w:asciiTheme="majorHAnsi" w:hAnsiTheme="majorHAnsi" w:cstheme="majorHAnsi"/>
            <w:b/>
            <w:bCs/>
            <w:color w:val="000000" w:themeColor="text1"/>
            <w:sz w:val="24"/>
            <w:szCs w:val="24"/>
            <w:rPrChange w:id="143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 xml:space="preserve">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44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spread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45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through the air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46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through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47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droplets produced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48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when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49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coughing or sneezing. Measles symptoms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50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do not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51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appear until 10 to 14 days after exposure.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52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These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53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include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54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coughin</w:t>
        </w:r>
      </w:ins>
      <w:ins w:id="155" w:author="Mthi, Z, Miss [24863831@sun.ac.za]" w:date="2022-08-15T09:59:00Z">
        <w:r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56" w:author="Mthi, Z, Miss [24863831@sun.ac.za]" w:date="2022-08-15T10:02:00Z">
              <w:rPr>
                <w:color w:val="000000" w:themeColor="text1"/>
              </w:rPr>
            </w:rPrChange>
          </w:rPr>
          <w:t>g,</w:t>
        </w:r>
      </w:ins>
      <w:ins w:id="157" w:author="Mthi, Z, Miss [24863831@sun.ac.za]" w:date="2022-08-15T09:54:00Z"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58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runny nose,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59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sore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60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eyes, sore throat,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61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fever,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62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and a red, 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rPrChange w:id="163" w:author="Mthi, Z, Miss [24863831@sun.ac.za]" w:date="2022-08-15T10:02:00Z">
              <w:rPr>
                <w:rFonts w:ascii="Poppins" w:hAnsi="Poppins" w:cs="Poppins"/>
                <w:b/>
                <w:bCs/>
                <w:color w:val="37AC8E"/>
                <w:sz w:val="21"/>
                <w:szCs w:val="21"/>
              </w:rPr>
            </w:rPrChange>
          </w:rPr>
          <w:t>patchy</w:t>
        </w:r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64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rash</w:t>
        </w:r>
      </w:ins>
      <w:ins w:id="165" w:author="Mthi, Z, Miss [24863831@sun.ac.za]" w:date="2022-08-15T10:01:00Z">
        <w:r w:rsidR="00A811FD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66" w:author="Mthi, Z, Miss [24863831@sun.ac.za]" w:date="2022-08-15T10:02:00Z">
              <w:rPr>
                <w:color w:val="000000" w:themeColor="text1"/>
                <w:shd w:val="clear" w:color="auto" w:fill="FFFFFF"/>
              </w:rPr>
            </w:rPrChange>
          </w:rPr>
          <w:t xml:space="preserve"> [23]</w:t>
        </w:r>
      </w:ins>
      <w:ins w:id="167" w:author="Mthi, Z, Miss [24863831@sun.ac.za]" w:date="2022-08-15T09:54:00Z">
        <w:r w:rsidR="001C767A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68" w:author="Mthi, Z, Miss [24863831@sun.ac.za]" w:date="2022-08-15T10:02:00Z"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rPrChange>
          </w:rPr>
          <w:t>.</w:t>
        </w:r>
      </w:ins>
      <w:ins w:id="169" w:author="Mthi, Z, Miss [24863831@sun.ac.za]" w:date="2022-08-15T09:59:00Z">
        <w:r w:rsidR="00A811FD" w:rsidRPr="00A811FD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  <w:rPrChange w:id="170" w:author="Mthi, Z, Miss [24863831@sun.ac.za]" w:date="2022-08-15T10:02:00Z">
              <w:rPr>
                <w:color w:val="000000" w:themeColor="text1"/>
                <w:shd w:val="clear" w:color="auto" w:fill="FFFFFF"/>
              </w:rPr>
            </w:rPrChange>
          </w:rPr>
          <w:t xml:space="preserve"> </w:t>
        </w:r>
      </w:ins>
      <w:ins w:id="171" w:author="Mthi, Z, Miss [24863831@sun.ac.za]" w:date="2022-08-15T10:12:00Z">
        <w:r w:rsidR="00686B30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="00686B30" w:rsidRPr="00686B30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>Healthy children and adults who get the measles virus have a low mortality rate, and the majority make a full recovery. The</w:t>
        </w:r>
      </w:ins>
      <w:ins w:id="172" w:author="Mthi, Z, Miss [24863831@sun.ac.za]" w:date="2022-08-15T10:13:00Z">
        <w:r w:rsidR="00686B30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 xml:space="preserve"> children under the age of </w:t>
        </w:r>
      </w:ins>
      <w:ins w:id="173" w:author="Mthi, Z, Miss [24863831@sun.ac.za]" w:date="2022-08-15T10:14:00Z">
        <w:r w:rsidR="00686B30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 xml:space="preserve">5 </w:t>
        </w:r>
      </w:ins>
      <w:ins w:id="174" w:author="Mthi, Z, Miss [24863831@sun.ac.za]" w:date="2022-08-15T10:17:00Z">
        <w:r w:rsidR="00684613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 xml:space="preserve">years </w:t>
        </w:r>
        <w:r w:rsidR="00684613" w:rsidRPr="00686B30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>have</w:t>
        </w:r>
      </w:ins>
      <w:ins w:id="175" w:author="Mthi, Z, Miss [24863831@sun.ac.za]" w:date="2022-08-15T10:12:00Z">
        <w:r w:rsidR="00686B30" w:rsidRPr="00686B30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 xml:space="preserve"> an increased risk of complication</w:t>
        </w:r>
        <w:r w:rsidR="00686B30">
          <w:rPr>
            <w:rFonts w:asciiTheme="majorHAnsi" w:hAnsiTheme="majorHAnsi" w:cstheme="majorHAnsi"/>
            <w:color w:val="000000" w:themeColor="text1"/>
            <w:sz w:val="24"/>
            <w:szCs w:val="24"/>
            <w:shd w:val="clear" w:color="auto" w:fill="FFFFFF"/>
          </w:rPr>
          <w:t xml:space="preserve"> [24]. </w:t>
        </w:r>
      </w:ins>
      <w:ins w:id="176" w:author="Mthi, Z, Miss [24863831@sun.ac.za]" w:date="2022-08-15T10:04:00Z">
        <w:r w:rsidR="00A811FD">
          <w:rPr>
            <w:rFonts w:asciiTheme="majorHAnsi" w:eastAsia="CMBX10" w:hAnsiTheme="majorHAnsi" w:cstheme="majorHAnsi"/>
            <w:b/>
            <w:bCs/>
            <w:sz w:val="24"/>
            <w:szCs w:val="24"/>
            <w:lang w:eastAsia="en-US"/>
          </w:rPr>
          <w:t xml:space="preserve">                                                                                         </w:t>
        </w:r>
      </w:ins>
      <w:ins w:id="177" w:author="Mthi, Z, Miss [24863831@sun.ac.za]" w:date="2022-08-15T10:05:00Z">
        <w:r w:rsidR="00A811FD">
          <w:rPr>
            <w:rFonts w:asciiTheme="majorHAnsi" w:eastAsia="CMBX10" w:hAnsiTheme="majorHAnsi" w:cstheme="majorHAnsi"/>
            <w:b/>
            <w:bCs/>
            <w:sz w:val="24"/>
            <w:szCs w:val="24"/>
            <w:lang w:eastAsia="en-US"/>
          </w:rP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</w:ins>
    </w:p>
    <w:p w14:paraId="7875749F" w14:textId="34727EEA" w:rsidR="00ED064C" w:rsidRPr="00ED064C" w:rsidRDefault="00ED064C" w:rsidP="001A29E5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Measles is a disease that can be prevented with a vaccine [7]. </w:t>
      </w:r>
      <w:r w:rsidR="005A45E7" w:rsidRPr="005A45E7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The measles vaccine, given as part of the measles, mumps, and rubella (MMR) vaccine, usually requires two doses</w:t>
      </w: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. The first dose of the measles vaccine is commonly given to infants at 6 months of age and the second dose is administered at 12 months of age [8]. The efficacy of two doses of the measles vaccine </w:t>
      </w:r>
      <w:del w:id="178" w:author="Mthi, Z, Miss [24863831@sun.ac.za]" w:date="2022-08-12T14:37:00Z">
        <w:r w:rsidRPr="00ED064C" w:rsidDel="00907C2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range</w:delText>
        </w:r>
      </w:del>
      <w:ins w:id="179" w:author="Mthi, Z, Miss [24863831@sun.ac.za]" w:date="2022-08-12T14:37:00Z">
        <w:r w:rsidR="00907C22" w:rsidRPr="00ED064C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ranges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from 93% to 99% [9]. In South Africa, vaccine coverage requires a maximum of 95% or higher to be sustained with both doses administered per person [10]. </w:t>
      </w:r>
    </w:p>
    <w:p w14:paraId="469826DA" w14:textId="0402C105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In this section, we develop a two-dose vaccination </w:t>
      </w:r>
      <w:ins w:id="180" w:author="Mthi, Z, Miss [24863831@sun.ac.za]" w:date="2022-08-12T15:11:00Z">
        <w:r w:rsidR="00067C54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model</w:t>
        </w:r>
      </w:ins>
      <w:del w:id="181" w:author="Mthi, Z, Miss [24863831@sun.ac.za]" w:date="2022-08-12T15:11:00Z">
        <w:r w:rsidRPr="00ED064C" w:rsidDel="00067C54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version</w:delText>
        </w:r>
      </w:del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with two age corporations to observe the vaccination strategies for measles epidemics.</w:t>
      </w:r>
    </w:p>
    <w:p w14:paraId="56175E59" w14:textId="77777777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/>
          <w:bCs/>
          <w:sz w:val="24"/>
          <w:szCs w:val="24"/>
          <w:lang w:eastAsia="en-US"/>
        </w:rPr>
        <w:t>Measles vaccination model</w:t>
      </w:r>
    </w:p>
    <w:p w14:paraId="52B1D96E" w14:textId="4718CB9F" w:rsidR="00ED064C" w:rsidRPr="00ED064C" w:rsidRDefault="00ED064C" w:rsidP="001A29E5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lastRenderedPageBreak/>
        <w:t>Measles can be prevented with the MMR vaccine. The WHO recommends that children receive the MMR vaccine twice. The first dose is 6 months old and the second dose is 12 months old [6]. One dose of MMR vaccine is 93% effective against measles while two doses of MMR vaccine are 97% effective against measles [10]. In South Africa, vaccine coverage for children at 12 months old age averaged 71.1%, while the second dose averaged 68.8% between the year 2012 to 2017. The coverage of the second dose increased to 76.4% in 2018 [9]. </w:t>
      </w:r>
    </w:p>
    <w:p w14:paraId="0BEF3166" w14:textId="26AF3AA9" w:rsidR="00ED064C" w:rsidRPr="00ED064C" w:rsidRDefault="00ED064C" w:rsidP="00ED064C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We subdivide the host population into two age groups, considering age-specific differences in vaccination schedules, mortality, and contact patterns</w:t>
      </w:r>
      <w:ins w:id="182" w:author="Mthi, Z, Miss [24863831@sun.ac.za]" w:date="2022-08-12T15:12:00Z">
        <w:r w:rsidR="00D76320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[</w:t>
        </w:r>
      </w:ins>
      <w:ins w:id="183" w:author="Mthi, Z, Miss [24863831@sun.ac.za]" w:date="2022-08-12T15:15:00Z">
        <w:r w:rsidR="00D76320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21, </w:t>
        </w:r>
      </w:ins>
      <w:ins w:id="184" w:author="Mthi, Z, Miss [24863831@sun.ac.za]" w:date="2022-08-12T15:18:00Z">
        <w:r w:rsidR="0029750E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22</w:t>
        </w:r>
      </w:ins>
      <w:ins w:id="185" w:author="Mthi, Z, Miss [24863831@sun.ac.za]" w:date="2022-08-12T15:12:00Z">
        <w:r w:rsidR="00D76320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]</w:t>
        </w:r>
      </w:ins>
      <w:r w:rsidRPr="00ED064C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.</w:t>
      </w:r>
    </w:p>
    <w:p w14:paraId="204E3893" w14:textId="77777777" w:rsidR="00ED064C" w:rsidRPr="00ED064C" w:rsidDel="00684613" w:rsidRDefault="00ED064C" w:rsidP="00ED064C">
      <w:pPr>
        <w:spacing w:line="360" w:lineRule="auto"/>
        <w:jc w:val="both"/>
        <w:rPr>
          <w:del w:id="186" w:author="Mthi, Z, Miss [24863831@sun.ac.za]" w:date="2022-08-15T10:19:00Z"/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062C70C1" w14:textId="77777777" w:rsidR="00ED064C" w:rsidDel="00684613" w:rsidRDefault="00ED064C" w:rsidP="00ED064C">
      <w:pPr>
        <w:spacing w:line="360" w:lineRule="auto"/>
        <w:jc w:val="both"/>
        <w:rPr>
          <w:del w:id="187" w:author="Mthi, Z, Miss [24863831@sun.ac.za]" w:date="2022-08-15T10:19:00Z"/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29330B81" w14:textId="7EEA4FFC" w:rsidR="00ED064C" w:rsidDel="00684613" w:rsidRDefault="00ED064C" w:rsidP="00ED064C">
      <w:pPr>
        <w:spacing w:line="360" w:lineRule="auto"/>
        <w:jc w:val="both"/>
        <w:rPr>
          <w:del w:id="188" w:author="Mthi, Z, Miss [24863831@sun.ac.za]" w:date="2022-08-15T10:19:00Z"/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7E0B81D6" w14:textId="77777777" w:rsidR="00D31BFC" w:rsidDel="00684613" w:rsidRDefault="00D31BFC" w:rsidP="00ED064C">
      <w:pPr>
        <w:spacing w:line="360" w:lineRule="auto"/>
        <w:jc w:val="both"/>
        <w:rPr>
          <w:del w:id="189" w:author="Mthi, Z, Miss [24863831@sun.ac.za]" w:date="2022-08-15T10:19:00Z"/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6B7139C" w14:textId="2F2A2DE8" w:rsidR="00ED064C" w:rsidDel="00684613" w:rsidRDefault="00ED064C" w:rsidP="00ED064C">
      <w:pPr>
        <w:spacing w:line="360" w:lineRule="auto"/>
        <w:jc w:val="both"/>
        <w:rPr>
          <w:del w:id="190" w:author="Mthi, Z, Miss [24863831@sun.ac.za]" w:date="2022-08-15T10:19:00Z"/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00635F0D" w14:textId="1D486D6D" w:rsidR="00D31BFC" w:rsidDel="00684613" w:rsidRDefault="00D31BFC" w:rsidP="003F248B">
      <w:pPr>
        <w:tabs>
          <w:tab w:val="center" w:pos="4513"/>
        </w:tabs>
        <w:rPr>
          <w:del w:id="191" w:author="Mthi, Z, Miss [24863831@sun.ac.za]" w:date="2022-08-15T10:19:00Z"/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7E9AC031" w14:textId="77777777" w:rsidR="001A29E5" w:rsidRDefault="001A29E5" w:rsidP="003F248B">
      <w:pPr>
        <w:tabs>
          <w:tab w:val="center" w:pos="4513"/>
        </w:tabs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B98FC6D" w14:textId="77777777" w:rsidR="001A29E5" w:rsidRDefault="001A29E5" w:rsidP="003F248B">
      <w:pPr>
        <w:tabs>
          <w:tab w:val="center" w:pos="4513"/>
        </w:tabs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2C71BC28" w14:textId="0CD91E12" w:rsidR="00590AB3" w:rsidRDefault="003F248B" w:rsidP="003F248B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32D8F3" wp14:editId="51B9CDA6">
                <wp:simplePos x="0" y="0"/>
                <wp:positionH relativeFrom="column">
                  <wp:posOffset>2600325</wp:posOffset>
                </wp:positionH>
                <wp:positionV relativeFrom="paragraph">
                  <wp:posOffset>-219075</wp:posOffset>
                </wp:positionV>
                <wp:extent cx="904875" cy="32385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2307A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2D8F3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204.75pt;margin-top:-17.25pt;width:71.2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" fillcolor="white [3201]" stroked="f" strokeweight=".5pt">
                <v:textbox>
                  <w:txbxContent>
                    <w:p w14:paraId="0D22307A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33E62" wp14:editId="5D4D10B7">
                <wp:simplePos x="0" y="0"/>
                <wp:positionH relativeFrom="column">
                  <wp:posOffset>2752725</wp:posOffset>
                </wp:positionH>
                <wp:positionV relativeFrom="paragraph">
                  <wp:posOffset>4933950</wp:posOffset>
                </wp:positionV>
                <wp:extent cx="885825" cy="40957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2F715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3E62" id="Text Box 68" o:spid="_x0000_s1027" type="#_x0000_t202" style="position:absolute;margin-left:216.75pt;margin-top:388.5pt;width:69.75pt;height:3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" fillcolor="white [3201]" stroked="f" strokeweight=".5pt">
                <v:textbox>
                  <w:txbxContent>
                    <w:p w14:paraId="6A32F715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871185" wp14:editId="08B821BE">
                <wp:simplePos x="0" y="0"/>
                <wp:positionH relativeFrom="column">
                  <wp:posOffset>5791200</wp:posOffset>
                </wp:positionH>
                <wp:positionV relativeFrom="paragraph">
                  <wp:posOffset>1638300</wp:posOffset>
                </wp:positionV>
                <wp:extent cx="342900" cy="371475"/>
                <wp:effectExtent l="0" t="0" r="7620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9CC5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456pt;margin-top:129pt;width:27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32468" wp14:editId="7CC86DF6">
                <wp:simplePos x="0" y="0"/>
                <wp:positionH relativeFrom="column">
                  <wp:posOffset>5867400</wp:posOffset>
                </wp:positionH>
                <wp:positionV relativeFrom="paragraph">
                  <wp:posOffset>2124075</wp:posOffset>
                </wp:positionV>
                <wp:extent cx="68580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266A0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2468" id="Text Box 54" o:spid="_x0000_s1028" type="#_x0000_t202" style="position:absolute;margin-left:462pt;margin-top:167.25pt;width:54pt;height:2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" fillcolor="white [3201]" stroked="f" strokeweight=".5pt">
                <v:textbox>
                  <w:txbxContent>
                    <w:p w14:paraId="201266A0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2F81CF" wp14:editId="2993BD63">
                <wp:simplePos x="0" y="0"/>
                <wp:positionH relativeFrom="column">
                  <wp:posOffset>5676900</wp:posOffset>
                </wp:positionH>
                <wp:positionV relativeFrom="paragraph">
                  <wp:posOffset>161925</wp:posOffset>
                </wp:positionV>
                <wp:extent cx="0" cy="84772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37578C21" id="Straight Arrow Connector 66" o:spid="_x0000_s1026" type="#_x0000_t32" style="position:absolute;margin-left:447pt;margin-top:12.75pt;width:0;height:66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D55AFB" wp14:editId="4B1004C2">
                <wp:simplePos x="0" y="0"/>
                <wp:positionH relativeFrom="column">
                  <wp:posOffset>199390</wp:posOffset>
                </wp:positionH>
                <wp:positionV relativeFrom="paragraph">
                  <wp:posOffset>142875</wp:posOffset>
                </wp:positionV>
                <wp:extent cx="54768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4BD5ABC" id="Straight Connector 65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7pt,11.25pt" to="446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35B72" wp14:editId="7027FD80">
                <wp:simplePos x="0" y="0"/>
                <wp:positionH relativeFrom="column">
                  <wp:posOffset>5695950</wp:posOffset>
                </wp:positionH>
                <wp:positionV relativeFrom="paragraph">
                  <wp:posOffset>590550</wp:posOffset>
                </wp:positionV>
                <wp:extent cx="571500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8D8C1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35B72" id="Text Box 40" o:spid="_x0000_s1029" type="#_x0000_t202" style="position:absolute;margin-left:448.5pt;margin-top:46.5pt;width:45pt;height:22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" fillcolor="white [3201]" stroked="f" strokeweight=".5pt">
                <v:textbox>
                  <w:txbxContent>
                    <w:p w14:paraId="4688D8C1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51694" wp14:editId="14B00801">
                <wp:simplePos x="0" y="0"/>
                <wp:positionH relativeFrom="rightMargin">
                  <wp:posOffset>581025</wp:posOffset>
                </wp:positionH>
                <wp:positionV relativeFrom="paragraph">
                  <wp:posOffset>485775</wp:posOffset>
                </wp:positionV>
                <wp:extent cx="0" cy="5238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FA3204B" id="Straight Arrow Connector 27" o:spid="_x0000_s1026" type="#_x0000_t32" style="position:absolute;margin-left:45.75pt;margin-top:38.25pt;width:0;height:41.25pt;z-index:2516848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FD8D8" wp14:editId="069E9F14">
                <wp:simplePos x="0" y="0"/>
                <wp:positionH relativeFrom="column">
                  <wp:posOffset>180975</wp:posOffset>
                </wp:positionH>
                <wp:positionV relativeFrom="paragraph">
                  <wp:posOffset>133350</wp:posOffset>
                </wp:positionV>
                <wp:extent cx="0" cy="876300"/>
                <wp:effectExtent l="0" t="0" r="381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5E97DB8" id="Straight Connector 6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0.5pt" to="14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9761F" wp14:editId="33452B0D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0" cy="5524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3C2B4B0" id="Straight Arrow Connector 26" o:spid="_x0000_s1026" type="#_x0000_t32" style="position:absolute;margin-left:0;margin-top:37.5pt;width:0;height:43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915681" wp14:editId="05B08954">
                <wp:simplePos x="0" y="0"/>
                <wp:positionH relativeFrom="column">
                  <wp:posOffset>5734050</wp:posOffset>
                </wp:positionH>
                <wp:positionV relativeFrom="paragraph">
                  <wp:posOffset>3542030</wp:posOffset>
                </wp:positionV>
                <wp:extent cx="0" cy="1315720"/>
                <wp:effectExtent l="76200" t="38100" r="57150" b="177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47B8589B" id="Straight Arrow Connector 63" o:spid="_x0000_s1026" type="#_x0000_t32" style="position:absolute;margin-left:451.5pt;margin-top:278.9pt;width:0;height:103.6pt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9115BC" wp14:editId="38FBAC4F">
                <wp:simplePos x="0" y="0"/>
                <wp:positionH relativeFrom="column">
                  <wp:posOffset>218440</wp:posOffset>
                </wp:positionH>
                <wp:positionV relativeFrom="paragraph">
                  <wp:posOffset>3571875</wp:posOffset>
                </wp:positionV>
                <wp:extent cx="0" cy="13144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E1DB4C0" id="Straight Connector 3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281.25pt" to="17.2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C59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E1277" wp14:editId="78E728CF">
                <wp:simplePos x="0" y="0"/>
                <wp:positionH relativeFrom="margin">
                  <wp:align>right</wp:align>
                </wp:positionH>
                <wp:positionV relativeFrom="paragraph">
                  <wp:posOffset>4857749</wp:posOffset>
                </wp:positionV>
                <wp:extent cx="549592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77D31D8" id="Straight Connector 4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5pt,382.5pt" to="814.3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1A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157546" wp14:editId="6D40E3CE">
                <wp:simplePos x="0" y="0"/>
                <wp:positionH relativeFrom="column">
                  <wp:posOffset>-209550</wp:posOffset>
                </wp:positionH>
                <wp:positionV relativeFrom="paragraph">
                  <wp:posOffset>2419350</wp:posOffset>
                </wp:positionV>
                <wp:extent cx="1057275" cy="304800"/>
                <wp:effectExtent l="0" t="0" r="952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DEEDC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7546" id="Text Box 61" o:spid="_x0000_s1030" type="#_x0000_t202" style="position:absolute;margin-left:-16.5pt;margin-top:190.5pt;width:83.2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" fillcolor="white [3201]" stroked="f" strokeweight=".5pt">
                <v:textbox>
                  <w:txbxContent>
                    <w:p w14:paraId="3FFDEEDC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1A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704CD2" wp14:editId="083FFF37">
                <wp:simplePos x="0" y="0"/>
                <wp:positionH relativeFrom="column">
                  <wp:posOffset>-866775</wp:posOffset>
                </wp:positionH>
                <wp:positionV relativeFrom="paragraph">
                  <wp:posOffset>666750</wp:posOffset>
                </wp:positionV>
                <wp:extent cx="933450" cy="2952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5FDFA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04CD2" id="Text Box 60" o:spid="_x0000_s1031" type="#_x0000_t202" style="position:absolute;margin-left:-68.25pt;margin-top:52.5pt;width:73.5pt;height:23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" fillcolor="white [3201]" stroked="f" strokeweight=".5pt">
                <v:textbox>
                  <w:txbxContent>
                    <w:p w14:paraId="12F5FDFA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1A4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2E9C40" wp14:editId="092D10BB">
                <wp:simplePos x="0" y="0"/>
                <wp:positionH relativeFrom="column">
                  <wp:posOffset>276225</wp:posOffset>
                </wp:positionH>
                <wp:positionV relativeFrom="paragraph">
                  <wp:posOffset>1724025</wp:posOffset>
                </wp:positionV>
                <wp:extent cx="552450" cy="27622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DFF50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9C40" id="Text Box 55" o:spid="_x0000_s1032" type="#_x0000_t202" style="position:absolute;margin-left:21.75pt;margin-top:135.75pt;width:43.5pt;height:2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" fillcolor="white [3201]" stroked="f" strokeweight=".5pt">
                <v:textbox>
                  <w:txbxContent>
                    <w:p w14:paraId="32FDFF50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1A4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E7825E" wp14:editId="6C811EF8">
                <wp:simplePos x="0" y="0"/>
                <wp:positionH relativeFrom="column">
                  <wp:posOffset>2438399</wp:posOffset>
                </wp:positionH>
                <wp:positionV relativeFrom="paragraph">
                  <wp:posOffset>1647825</wp:posOffset>
                </wp:positionV>
                <wp:extent cx="485775" cy="31432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C4081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825E" id="Text Box 56" o:spid="_x0000_s1033" type="#_x0000_t202" style="position:absolute;margin-left:192pt;margin-top:129.75pt;width:38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" fillcolor="white [3201]" stroked="f" strokeweight=".5pt">
                <v:textbox>
                  <w:txbxContent>
                    <w:p w14:paraId="723C4081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31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8E1398" wp14:editId="55927FAA">
                <wp:simplePos x="0" y="0"/>
                <wp:positionH relativeFrom="column">
                  <wp:posOffset>381000</wp:posOffset>
                </wp:positionH>
                <wp:positionV relativeFrom="paragraph">
                  <wp:posOffset>962025</wp:posOffset>
                </wp:positionV>
                <wp:extent cx="1066800" cy="31432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bookmarkStart w:id="192" w:name="_Hlk110244310"/>
                          <w:bookmarkStart w:id="193" w:name="_Hlk110244311"/>
                          <w:p w14:paraId="2E0629FE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  <w:bookmarkEnd w:id="192"/>
                            <w:bookmarkEnd w:id="19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1398" id="Text Box 59" o:spid="_x0000_s1034" type="#_x0000_t202" style="position:absolute;margin-left:30pt;margin-top:75.75pt;width:84pt;height:24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" fillcolor="white [3201]" stroked="f" strokeweight=".5pt">
                <v:textbox>
                  <w:txbxContent>
                    <w:bookmarkStart w:id="194" w:name="_Hlk110244310"/>
                    <w:bookmarkStart w:id="195" w:name="_Hlk110244311"/>
                    <w:p w14:paraId="2E0629FE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  <w:bookmarkEnd w:id="194"/>
                      <w:bookmarkEnd w:id="195"/>
                    </w:p>
                  </w:txbxContent>
                </v:textbox>
              </v:shape>
            </w:pict>
          </mc:Fallback>
        </mc:AlternateContent>
      </w:r>
      <w:r w:rsidR="004931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38879A" wp14:editId="43B71FE6">
                <wp:simplePos x="0" y="0"/>
                <wp:positionH relativeFrom="column">
                  <wp:posOffset>419100</wp:posOffset>
                </wp:positionH>
                <wp:positionV relativeFrom="paragraph">
                  <wp:posOffset>3400425</wp:posOffset>
                </wp:positionV>
                <wp:extent cx="1085850" cy="3619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D9F7A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879A" id="Text Box 58" o:spid="_x0000_s1035" type="#_x0000_t202" style="position:absolute;margin-left:33pt;margin-top:267.75pt;width:85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" fillcolor="white [3201]" stroked="f" strokeweight=".5pt">
                <v:textbox>
                  <w:txbxContent>
                    <w:p w14:paraId="4E6D9F7A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31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F8542" wp14:editId="7CB8127C">
                <wp:simplePos x="0" y="0"/>
                <wp:positionH relativeFrom="column">
                  <wp:posOffset>4362449</wp:posOffset>
                </wp:positionH>
                <wp:positionV relativeFrom="paragraph">
                  <wp:posOffset>1676400</wp:posOffset>
                </wp:positionV>
                <wp:extent cx="828675" cy="29527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0E96F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8542" id="Text Box 57" o:spid="_x0000_s1036" type="#_x0000_t202" style="position:absolute;margin-left:343.5pt;margin-top:132pt;width:65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" fillcolor="white [3201]" stroked="f" strokeweight=".5pt">
                <v:textbox>
                  <w:txbxContent>
                    <w:p w14:paraId="3A80E96F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5F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A1343" wp14:editId="63B1C0B0">
                <wp:simplePos x="0" y="0"/>
                <wp:positionH relativeFrom="column">
                  <wp:posOffset>5410200</wp:posOffset>
                </wp:positionH>
                <wp:positionV relativeFrom="paragraph">
                  <wp:posOffset>2152650</wp:posOffset>
                </wp:positionV>
                <wp:extent cx="323850" cy="3905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0BCA5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1343" id="Text Box 53" o:spid="_x0000_s1037" type="#_x0000_t202" style="position:absolute;margin-left:426pt;margin-top:169.5pt;width:25.5pt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" fillcolor="white [3201]" stroked="f" strokeweight=".5pt">
                <v:textbox>
                  <w:txbxContent>
                    <w:p w14:paraId="4730BCA5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5F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3A077D" wp14:editId="0E3E214D">
                <wp:simplePos x="0" y="0"/>
                <wp:positionH relativeFrom="column">
                  <wp:posOffset>1524000</wp:posOffset>
                </wp:positionH>
                <wp:positionV relativeFrom="paragraph">
                  <wp:posOffset>2143125</wp:posOffset>
                </wp:positionV>
                <wp:extent cx="333375" cy="33337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CFD09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077D" id="Text Box 51" o:spid="_x0000_s1038" type="#_x0000_t202" style="position:absolute;margin-left:120pt;margin-top:168.75pt;width:26.2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" fillcolor="white [3201]" stroked="f" strokeweight=".5pt">
                <v:textbox>
                  <w:txbxContent>
                    <w:p w14:paraId="311CFD09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5F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90471E" wp14:editId="3A04E998">
                <wp:simplePos x="0" y="0"/>
                <wp:positionH relativeFrom="column">
                  <wp:posOffset>3514725</wp:posOffset>
                </wp:positionH>
                <wp:positionV relativeFrom="paragraph">
                  <wp:posOffset>2124075</wp:posOffset>
                </wp:positionV>
                <wp:extent cx="428625" cy="35242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2540E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471E" id="Text Box 50" o:spid="_x0000_s1039" type="#_x0000_t202" style="position:absolute;margin-left:276.75pt;margin-top:167.25pt;width:33.7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" fillcolor="white [3201]" stroked="f" strokeweight=".5pt">
                <v:textbox>
                  <w:txbxContent>
                    <w:p w14:paraId="4132540E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50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823FB0" wp14:editId="44D23594">
                <wp:simplePos x="0" y="0"/>
                <wp:positionH relativeFrom="column">
                  <wp:posOffset>6057900</wp:posOffset>
                </wp:positionH>
                <wp:positionV relativeFrom="paragraph">
                  <wp:posOffset>3648075</wp:posOffset>
                </wp:positionV>
                <wp:extent cx="466725" cy="3333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3EF60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23FB0" id="Text Box 48" o:spid="_x0000_s1040" type="#_x0000_t202" style="position:absolute;margin-left:477pt;margin-top:287.25pt;width:36.7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" fillcolor="white [3201]" stroked="f" strokeweight=".5pt">
                <v:textbox>
                  <w:txbxContent>
                    <w:p w14:paraId="2C73EF60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E4528" wp14:editId="6E8FF9ED">
                <wp:simplePos x="0" y="0"/>
                <wp:positionH relativeFrom="column">
                  <wp:posOffset>2000250</wp:posOffset>
                </wp:positionH>
                <wp:positionV relativeFrom="paragraph">
                  <wp:posOffset>3724275</wp:posOffset>
                </wp:positionV>
                <wp:extent cx="419100" cy="3238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D5D1F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E4528" id="Text Box 46" o:spid="_x0000_s1041" type="#_x0000_t202" style="position:absolute;margin-left:157.5pt;margin-top:293.25pt;width:33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" fillcolor="white [3201]" stroked="f" strokeweight=".5pt">
                <v:textbox>
                  <w:txbxContent>
                    <w:p w14:paraId="4A9D5D1F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73F69B" wp14:editId="0FC85561">
                <wp:simplePos x="0" y="0"/>
                <wp:positionH relativeFrom="column">
                  <wp:posOffset>-142875</wp:posOffset>
                </wp:positionH>
                <wp:positionV relativeFrom="paragraph">
                  <wp:posOffset>3800475</wp:posOffset>
                </wp:positionV>
                <wp:extent cx="466725" cy="3333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3BCFA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F69B" id="Text Box 45" o:spid="_x0000_s1042" type="#_x0000_t202" style="position:absolute;margin-left:-11.25pt;margin-top:299.25pt;width:36.75pt;height:2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asRQIAAIIEAAAOAAAAZHJzL2Uyb0RvYy54bWysVE1vGjEQvVfqf7B8LwsESIpYIkpEVSlK&#10;IkGVs/F6YSWvx7UNu+mv77MXEpr2VJWDG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" fillcolor="white [3201]" stroked="f" strokeweight=".5pt">
                <v:textbox>
                  <w:txbxContent>
                    <w:p w14:paraId="3273BCFA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801F24" wp14:editId="353764B2">
                <wp:simplePos x="0" y="0"/>
                <wp:positionH relativeFrom="column">
                  <wp:posOffset>4810125</wp:posOffset>
                </wp:positionH>
                <wp:positionV relativeFrom="paragraph">
                  <wp:posOffset>3324225</wp:posOffset>
                </wp:positionV>
                <wp:extent cx="666750" cy="3524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5A9A3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01F24" id="Text Box 44" o:spid="_x0000_s1043" type="#_x0000_t202" style="position:absolute;margin-left:378.75pt;margin-top:261.75pt;width:52.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" fillcolor="white [3201]" stroked="f" strokeweight=".5pt">
                <v:textbox>
                  <w:txbxContent>
                    <w:p w14:paraId="44D5A9A3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1ED87B" wp14:editId="1F63BC07">
                <wp:simplePos x="0" y="0"/>
                <wp:positionH relativeFrom="column">
                  <wp:posOffset>2705100</wp:posOffset>
                </wp:positionH>
                <wp:positionV relativeFrom="paragraph">
                  <wp:posOffset>3371850</wp:posOffset>
                </wp:positionV>
                <wp:extent cx="647700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4CC60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ED87B" id="Text Box 43" o:spid="_x0000_s1044" type="#_x0000_t202" style="position:absolute;margin-left:213pt;margin-top:265.5pt;width:51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" fillcolor="white [3201]" stroked="f" strokeweight=".5pt">
                <v:textbox>
                  <w:txbxContent>
                    <w:p w14:paraId="62F4CC60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312E1C" wp14:editId="09C2D2A6">
                <wp:simplePos x="0" y="0"/>
                <wp:positionH relativeFrom="column">
                  <wp:posOffset>4791075</wp:posOffset>
                </wp:positionH>
                <wp:positionV relativeFrom="paragraph">
                  <wp:posOffset>1066800</wp:posOffset>
                </wp:positionV>
                <wp:extent cx="533400" cy="2571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2713D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12E1C" id="Text Box 42" o:spid="_x0000_s1045" type="#_x0000_t202" style="position:absolute;margin-left:377.25pt;margin-top:84pt;width:42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" fillcolor="white [3201]" stroked="f" strokeweight=".5pt">
                <v:textbox>
                  <w:txbxContent>
                    <w:p w14:paraId="2032713D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4A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7E20E" wp14:editId="3947EBF5">
                <wp:simplePos x="0" y="0"/>
                <wp:positionH relativeFrom="column">
                  <wp:posOffset>2686050</wp:posOffset>
                </wp:positionH>
                <wp:positionV relativeFrom="paragraph">
                  <wp:posOffset>1009650</wp:posOffset>
                </wp:positionV>
                <wp:extent cx="619125" cy="25717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BD6E2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7E20E" id="Text Box 41" o:spid="_x0000_s1046" type="#_x0000_t202" style="position:absolute;margin-left:211.5pt;margin-top:79.5pt;width:48.7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" fillcolor="white [3201]" stroked="f" strokeweight=".5pt">
                <v:textbox>
                  <w:txbxContent>
                    <w:p w14:paraId="093BD6E2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2C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3EAAD" wp14:editId="3DBEAC11">
                <wp:simplePos x="0" y="0"/>
                <wp:positionH relativeFrom="column">
                  <wp:posOffset>5838825</wp:posOffset>
                </wp:positionH>
                <wp:positionV relativeFrom="paragraph">
                  <wp:posOffset>3095625</wp:posOffset>
                </wp:positionV>
                <wp:extent cx="447675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168DD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EAAD" id="Text Box 38" o:spid="_x0000_s1047" type="#_x0000_t202" style="position:absolute;margin-left:459.75pt;margin-top:243.75pt;width:35.2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" filled="f" stroked="f" strokeweight=".5pt">
                <v:textbox>
                  <w:txbxContent>
                    <w:p w14:paraId="7C6168DD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2C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BCB03" wp14:editId="49080CD4">
                <wp:simplePos x="0" y="0"/>
                <wp:positionH relativeFrom="column">
                  <wp:posOffset>3838575</wp:posOffset>
                </wp:positionH>
                <wp:positionV relativeFrom="paragraph">
                  <wp:posOffset>3028950</wp:posOffset>
                </wp:positionV>
                <wp:extent cx="495300" cy="3524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09891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CB03" id="Text Box 37" o:spid="_x0000_s1048" type="#_x0000_t202" style="position:absolute;margin-left:302.25pt;margin-top:238.5pt;width:39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" fillcolor="#ed7d31 [3205]" stroked="f" strokeweight=".5pt">
                <v:textbox>
                  <w:txbxContent>
                    <w:p w14:paraId="7DD09891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2C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0F994" wp14:editId="55D3976E">
                <wp:simplePos x="0" y="0"/>
                <wp:positionH relativeFrom="column">
                  <wp:posOffset>1762125</wp:posOffset>
                </wp:positionH>
                <wp:positionV relativeFrom="paragraph">
                  <wp:posOffset>3086100</wp:posOffset>
                </wp:positionV>
                <wp:extent cx="447675" cy="3238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71223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0F994" id="Text Box 36" o:spid="_x0000_s1049" type="#_x0000_t202" style="position:absolute;margin-left:138.75pt;margin-top:243pt;width:35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" fillcolor="#ed7d31 [3205]" stroked="f" strokeweight=".5pt">
                <v:textbox>
                  <w:txbxContent>
                    <w:p w14:paraId="4F871223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2C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529AF" wp14:editId="10FCE66F">
                <wp:simplePos x="0" y="0"/>
                <wp:positionH relativeFrom="column">
                  <wp:posOffset>-333375</wp:posOffset>
                </wp:positionH>
                <wp:positionV relativeFrom="paragraph">
                  <wp:posOffset>3076576</wp:posOffset>
                </wp:positionV>
                <wp:extent cx="49530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60802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29AF" id="Text Box 35" o:spid="_x0000_s1050" type="#_x0000_t202" style="position:absolute;margin-left:-26.25pt;margin-top:242.25pt;width:39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" fillcolor="#ed7d31 [3205]" stroked="f" strokeweight=".5pt">
                <v:textbox>
                  <w:txbxContent>
                    <w:p w14:paraId="38960802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0EB38" wp14:editId="76EC9457">
                <wp:simplePos x="0" y="0"/>
                <wp:positionH relativeFrom="column">
                  <wp:posOffset>5791200</wp:posOffset>
                </wp:positionH>
                <wp:positionV relativeFrom="paragraph">
                  <wp:posOffset>1171575</wp:posOffset>
                </wp:positionV>
                <wp:extent cx="495300" cy="3333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39A05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0EB38" id="Text Box 34" o:spid="_x0000_s1051" type="#_x0000_t202" style="position:absolute;margin-left:456pt;margin-top:92.25pt;width:39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" fillcolor="#4472c4 [3204]" stroked="f" strokeweight=".5pt">
                <v:textbox>
                  <w:txbxContent>
                    <w:p w14:paraId="0A339A05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03B501" wp14:editId="4243DAAE">
                <wp:simplePos x="0" y="0"/>
                <wp:positionH relativeFrom="column">
                  <wp:posOffset>3857625</wp:posOffset>
                </wp:positionH>
                <wp:positionV relativeFrom="paragraph">
                  <wp:posOffset>1162050</wp:posOffset>
                </wp:positionV>
                <wp:extent cx="447675" cy="30480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D5732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3B501" id="Text Box 33" o:spid="_x0000_s1052" type="#_x0000_t202" style="position:absolute;margin-left:303.75pt;margin-top:91.5pt;width:35.2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" fillcolor="#4472c4 [3204]" stroked="f" strokeweight=".5pt">
                <v:textbox>
                  <w:txbxContent>
                    <w:p w14:paraId="6D3D5732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90DAB" wp14:editId="01FE2567">
                <wp:simplePos x="0" y="0"/>
                <wp:positionH relativeFrom="column">
                  <wp:posOffset>1724025</wp:posOffset>
                </wp:positionH>
                <wp:positionV relativeFrom="paragraph">
                  <wp:posOffset>1085850</wp:posOffset>
                </wp:positionV>
                <wp:extent cx="476250" cy="3143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82961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0DAB" id="Text Box 32" o:spid="_x0000_s1053" type="#_x0000_t202" style="position:absolute;margin-left:135.75pt;margin-top:85.5pt;width:37.5pt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" fillcolor="#4472c4 [3204]" stroked="f" strokeweight=".5pt">
                <v:textbox>
                  <w:txbxContent>
                    <w:p w14:paraId="6FC82961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D9073" wp14:editId="6DCB4FD0">
                <wp:simplePos x="0" y="0"/>
                <wp:positionH relativeFrom="column">
                  <wp:posOffset>-390525</wp:posOffset>
                </wp:positionH>
                <wp:positionV relativeFrom="paragraph">
                  <wp:posOffset>1171575</wp:posOffset>
                </wp:positionV>
                <wp:extent cx="495300" cy="2952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6CEBA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9073" id="Text Box 31" o:spid="_x0000_s1054" type="#_x0000_t202" style="position:absolute;margin-left:-30.75pt;margin-top:92.25pt;width:39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" fillcolor="#4472c4 [3204]" stroked="f" strokeweight=".5pt">
                <v:textbox>
                  <w:txbxContent>
                    <w:p w14:paraId="2C96CEBA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C1CCB5" wp14:editId="44D71631">
                <wp:simplePos x="0" y="0"/>
                <wp:positionH relativeFrom="column">
                  <wp:posOffset>3962400</wp:posOffset>
                </wp:positionH>
                <wp:positionV relativeFrom="paragraph">
                  <wp:posOffset>1628775</wp:posOffset>
                </wp:positionV>
                <wp:extent cx="409575" cy="428625"/>
                <wp:effectExtent l="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7B0E44B" id="Straight Arrow Connector 30" o:spid="_x0000_s1026" type="#_x0000_t32" style="position:absolute;margin-left:312pt;margin-top:128.25pt;width:32.2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04B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7B38DC" wp14:editId="34410858">
                <wp:simplePos x="0" y="0"/>
                <wp:positionH relativeFrom="column">
                  <wp:posOffset>1924050</wp:posOffset>
                </wp:positionH>
                <wp:positionV relativeFrom="paragraph">
                  <wp:posOffset>1589405</wp:posOffset>
                </wp:positionV>
                <wp:extent cx="495300" cy="439420"/>
                <wp:effectExtent l="0" t="0" r="7620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5B0C66" id="Straight Arrow Connector 29" o:spid="_x0000_s1026" type="#_x0000_t32" style="position:absolute;margin-left:151.5pt;margin-top:125.15pt;width:39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9E931" wp14:editId="51A3D2BE">
                <wp:simplePos x="0" y="0"/>
                <wp:positionH relativeFrom="column">
                  <wp:posOffset>5953125</wp:posOffset>
                </wp:positionH>
                <wp:positionV relativeFrom="paragraph">
                  <wp:posOffset>3514725</wp:posOffset>
                </wp:positionV>
                <wp:extent cx="0" cy="5810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5993C42F" id="Straight Arrow Connector 24" o:spid="_x0000_s1026" type="#_x0000_t32" style="position:absolute;margin-left:468.75pt;margin-top:276.75pt;width:0;height:45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8A9FA" wp14:editId="56FDA553">
                <wp:simplePos x="0" y="0"/>
                <wp:positionH relativeFrom="column">
                  <wp:posOffset>3971925</wp:posOffset>
                </wp:positionH>
                <wp:positionV relativeFrom="paragraph">
                  <wp:posOffset>3512185</wp:posOffset>
                </wp:positionV>
                <wp:extent cx="0" cy="648970"/>
                <wp:effectExtent l="76200" t="0" r="7620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351B6273" id="Straight Arrow Connector 23" o:spid="_x0000_s1026" type="#_x0000_t32" style="position:absolute;margin-left:312.75pt;margin-top:276.55pt;width:0;height:51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C4242" wp14:editId="6046C766">
                <wp:simplePos x="0" y="0"/>
                <wp:positionH relativeFrom="column">
                  <wp:posOffset>1943100</wp:posOffset>
                </wp:positionH>
                <wp:positionV relativeFrom="paragraph">
                  <wp:posOffset>3552825</wp:posOffset>
                </wp:positionV>
                <wp:extent cx="0" cy="676275"/>
                <wp:effectExtent l="76200" t="0" r="952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070201A5" id="Straight Arrow Connector 22" o:spid="_x0000_s1026" type="#_x0000_t32" style="position:absolute;margin-left:153pt;margin-top:279.75pt;width:0;height:53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C83B3" wp14:editId="7635363A">
                <wp:simplePos x="0" y="0"/>
                <wp:positionH relativeFrom="column">
                  <wp:posOffset>5778500</wp:posOffset>
                </wp:positionH>
                <wp:positionV relativeFrom="paragraph">
                  <wp:posOffset>1628775</wp:posOffset>
                </wp:positionV>
                <wp:extent cx="0" cy="127635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4F9F52" id="Straight Arrow Connector 20" o:spid="_x0000_s1026" type="#_x0000_t32" style="position:absolute;margin-left:455pt;margin-top:128.25pt;width:0;height:10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6D0wEAAPYDAAAOAAAAZHJzL2Uyb0RvYy54bWysU9uO0zAQfUfiHyy/06RF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E44DB" wp14:editId="0B547415">
                <wp:simplePos x="0" y="0"/>
                <wp:positionH relativeFrom="column">
                  <wp:posOffset>6076950</wp:posOffset>
                </wp:positionH>
                <wp:positionV relativeFrom="paragraph">
                  <wp:posOffset>2419350</wp:posOffset>
                </wp:positionV>
                <wp:extent cx="0" cy="4953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0C975FB7" id="Straight Arrow Connector 21" o:spid="_x0000_s1026" type="#_x0000_t32" style="position:absolute;margin-left:478.5pt;margin-top:190.5pt;width:0;height:3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5FA1C" wp14:editId="1488CBA8">
                <wp:simplePos x="0" y="0"/>
                <wp:positionH relativeFrom="column">
                  <wp:posOffset>3962400</wp:posOffset>
                </wp:positionH>
                <wp:positionV relativeFrom="paragraph">
                  <wp:posOffset>1619250</wp:posOffset>
                </wp:positionV>
                <wp:extent cx="0" cy="127635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044A2C84" id="Straight Arrow Connector 19" o:spid="_x0000_s1026" type="#_x0000_t32" style="position:absolute;margin-left:312pt;margin-top:127.5pt;width:0;height:10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9AA72" wp14:editId="2B0CBD05">
                <wp:simplePos x="0" y="0"/>
                <wp:positionH relativeFrom="column">
                  <wp:posOffset>-228600</wp:posOffset>
                </wp:positionH>
                <wp:positionV relativeFrom="paragraph">
                  <wp:posOffset>3578860</wp:posOffset>
                </wp:positionV>
                <wp:extent cx="0" cy="696595"/>
                <wp:effectExtent l="76200" t="0" r="571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62E25393" id="Straight Arrow Connector 14" o:spid="_x0000_s1026" type="#_x0000_t32" style="position:absolute;margin-left:-18pt;margin-top:281.8pt;width:0;height:54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C27FC" wp14:editId="2756A6BF">
                <wp:simplePos x="0" y="0"/>
                <wp:positionH relativeFrom="column">
                  <wp:posOffset>-228600</wp:posOffset>
                </wp:positionH>
                <wp:positionV relativeFrom="paragraph">
                  <wp:posOffset>1617980</wp:posOffset>
                </wp:positionV>
                <wp:extent cx="523875" cy="5429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ACDD09" id="Straight Arrow Connector 13" o:spid="_x0000_s1026" type="#_x0000_t32" style="position:absolute;margin-left:-18pt;margin-top:127.4pt;width:41.2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7A9B4" wp14:editId="524640B2">
                <wp:simplePos x="0" y="0"/>
                <wp:positionH relativeFrom="column">
                  <wp:posOffset>4514850</wp:posOffset>
                </wp:positionH>
                <wp:positionV relativeFrom="paragraph">
                  <wp:posOffset>3200400</wp:posOffset>
                </wp:positionV>
                <wp:extent cx="1123950" cy="28575"/>
                <wp:effectExtent l="0" t="7620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B34A0B3" id="Straight Arrow Connector 18" o:spid="_x0000_s1026" type="#_x0000_t32" style="position:absolute;margin-left:355.5pt;margin-top:252pt;width:88.5pt;height: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CD27D" wp14:editId="0E93FFD9">
                <wp:simplePos x="0" y="0"/>
                <wp:positionH relativeFrom="column">
                  <wp:posOffset>2438400</wp:posOffset>
                </wp:positionH>
                <wp:positionV relativeFrom="paragraph">
                  <wp:posOffset>3228975</wp:posOffset>
                </wp:positionV>
                <wp:extent cx="1200150" cy="19050"/>
                <wp:effectExtent l="0" t="76200" r="1905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515C41" id="Straight Arrow Connector 17" o:spid="_x0000_s1026" type="#_x0000_t32" style="position:absolute;margin-left:192pt;margin-top:254.25pt;width:94.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D5E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AD3D0" wp14:editId="262CC44E">
                <wp:simplePos x="0" y="0"/>
                <wp:positionH relativeFrom="column">
                  <wp:posOffset>4514849</wp:posOffset>
                </wp:positionH>
                <wp:positionV relativeFrom="paragraph">
                  <wp:posOffset>1352550</wp:posOffset>
                </wp:positionV>
                <wp:extent cx="101917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4EA744B" id="Straight Arrow Connector 16" o:spid="_x0000_s1026" type="#_x0000_t32" style="position:absolute;margin-left:355.5pt;margin-top:106.5pt;width:80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3B3D6" wp14:editId="57C6E7DE">
                <wp:simplePos x="0" y="0"/>
                <wp:positionH relativeFrom="column">
                  <wp:posOffset>352425</wp:posOffset>
                </wp:positionH>
                <wp:positionV relativeFrom="paragraph">
                  <wp:posOffset>3267075</wp:posOffset>
                </wp:positionV>
                <wp:extent cx="12001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C4DE8A" id="Straight Arrow Connector 15" o:spid="_x0000_s1026" type="#_x0000_t32" style="position:absolute;margin-left:27.75pt;margin-top:257.25pt;width:94.5pt;height: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A024C" wp14:editId="6EF6DE7F">
                <wp:simplePos x="0" y="0"/>
                <wp:positionH relativeFrom="column">
                  <wp:posOffset>3619500</wp:posOffset>
                </wp:positionH>
                <wp:positionV relativeFrom="paragraph">
                  <wp:posOffset>1009650</wp:posOffset>
                </wp:positionV>
                <wp:extent cx="874800" cy="608400"/>
                <wp:effectExtent l="0" t="0" r="2095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9267E31" id="Rectangle 5" o:spid="_x0000_s1026" style="position:absolute;margin-left:285pt;margin-top:79.5pt;width:68.9pt;height:4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29385" wp14:editId="36A1FFA7">
                <wp:simplePos x="0" y="0"/>
                <wp:positionH relativeFrom="column">
                  <wp:posOffset>2417445</wp:posOffset>
                </wp:positionH>
                <wp:positionV relativeFrom="paragraph">
                  <wp:posOffset>1295400</wp:posOffset>
                </wp:positionV>
                <wp:extent cx="1173480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51E605" id="Straight Arrow Connector 12" o:spid="_x0000_s1026" type="#_x0000_t32" style="position:absolute;margin-left:190.35pt;margin-top:102pt;width:92.4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97531" wp14:editId="5471DC99">
                <wp:simplePos x="0" y="0"/>
                <wp:positionH relativeFrom="column">
                  <wp:posOffset>294640</wp:posOffset>
                </wp:positionH>
                <wp:positionV relativeFrom="paragraph">
                  <wp:posOffset>1333500</wp:posOffset>
                </wp:positionV>
                <wp:extent cx="12287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8110532" id="Straight Arrow Connector 11" o:spid="_x0000_s1026" type="#_x0000_t32" style="position:absolute;margin-left:23.2pt;margin-top:105pt;width:96.75pt;height:0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8C6E7" wp14:editId="4A636648">
                <wp:simplePos x="0" y="0"/>
                <wp:positionH relativeFrom="column">
                  <wp:posOffset>1913890</wp:posOffset>
                </wp:positionH>
                <wp:positionV relativeFrom="paragraph">
                  <wp:posOffset>1590040</wp:posOffset>
                </wp:positionV>
                <wp:extent cx="0" cy="1363345"/>
                <wp:effectExtent l="76200" t="0" r="5715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623C4C" id="Straight Arrow Connector 10" o:spid="_x0000_s1026" type="#_x0000_t32" style="position:absolute;margin-left:150.7pt;margin-top:125.2pt;width:0;height:107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6D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7B43E" wp14:editId="59AA916D">
                <wp:simplePos x="0" y="0"/>
                <wp:positionH relativeFrom="column">
                  <wp:posOffset>-247650</wp:posOffset>
                </wp:positionH>
                <wp:positionV relativeFrom="paragraph">
                  <wp:posOffset>1627505</wp:posOffset>
                </wp:positionV>
                <wp:extent cx="0" cy="1353820"/>
                <wp:effectExtent l="76200" t="0" r="5715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1F3FF5DB" id="Straight Arrow Connector 9" o:spid="_x0000_s1026" type="#_x0000_t32" style="position:absolute;margin-left:-19.5pt;margin-top:128.15pt;width:0;height:10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9F9CE" wp14:editId="511153AA">
                <wp:simplePos x="0" y="0"/>
                <wp:positionH relativeFrom="column">
                  <wp:posOffset>5638800</wp:posOffset>
                </wp:positionH>
                <wp:positionV relativeFrom="paragraph">
                  <wp:posOffset>2924175</wp:posOffset>
                </wp:positionV>
                <wp:extent cx="874800" cy="608400"/>
                <wp:effectExtent l="0" t="0" r="2095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80C8382" id="Rectangle 8" o:spid="_x0000_s1026" style="position:absolute;margin-left:444pt;margin-top:230.25pt;width:68.9pt;height:4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" fillcolor="#ed7d31 [3205]" strokecolor="#823b0b [1605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3761A" wp14:editId="05969904">
                <wp:simplePos x="0" y="0"/>
                <wp:positionH relativeFrom="column">
                  <wp:posOffset>3619500</wp:posOffset>
                </wp:positionH>
                <wp:positionV relativeFrom="paragraph">
                  <wp:posOffset>2905125</wp:posOffset>
                </wp:positionV>
                <wp:extent cx="874800" cy="608400"/>
                <wp:effectExtent l="0" t="0" r="2095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F16A5B7" id="Rectangle 7" o:spid="_x0000_s1026" style="position:absolute;margin-left:285pt;margin-top:228.75pt;width:68.9pt;height:4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" fillcolor="#ed7d31 [3205]" strokecolor="#823b0b [1605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8F28F" wp14:editId="23FE5C6D">
                <wp:simplePos x="0" y="0"/>
                <wp:positionH relativeFrom="column">
                  <wp:posOffset>1543050</wp:posOffset>
                </wp:positionH>
                <wp:positionV relativeFrom="paragraph">
                  <wp:posOffset>2933700</wp:posOffset>
                </wp:positionV>
                <wp:extent cx="874800" cy="608400"/>
                <wp:effectExtent l="0" t="0" r="2095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ED4FADB" id="Rectangle 4" o:spid="_x0000_s1026" style="position:absolute;margin-left:121.5pt;margin-top:231pt;width:68.9pt;height:4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" fillcolor="#ed7d31 [3205]" strokecolor="#823b0b [1605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C7A77" wp14:editId="75632243">
                <wp:simplePos x="0" y="0"/>
                <wp:positionH relativeFrom="column">
                  <wp:posOffset>-533400</wp:posOffset>
                </wp:positionH>
                <wp:positionV relativeFrom="paragraph">
                  <wp:posOffset>2971800</wp:posOffset>
                </wp:positionV>
                <wp:extent cx="876300" cy="608330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8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C8F014A" id="Rectangle 2" o:spid="_x0000_s1026" style="position:absolute;margin-left:-42pt;margin-top:234pt;width:69pt;height:47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" fillcolor="#ed7d31 [3205]" strokecolor="#823b0b [1605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64811" wp14:editId="12A7AB64">
                <wp:simplePos x="0" y="0"/>
                <wp:positionH relativeFrom="column">
                  <wp:posOffset>-600075</wp:posOffset>
                </wp:positionH>
                <wp:positionV relativeFrom="paragraph">
                  <wp:posOffset>1009650</wp:posOffset>
                </wp:positionV>
                <wp:extent cx="8763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39BD3B5" id="Rectangle 1" o:spid="_x0000_s1026" style="position:absolute;margin-left:-47.25pt;margin-top:79.5pt;width:69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6CE81" wp14:editId="140D0707">
                <wp:simplePos x="0" y="0"/>
                <wp:positionH relativeFrom="column">
                  <wp:posOffset>1514475</wp:posOffset>
                </wp:positionH>
                <wp:positionV relativeFrom="paragraph">
                  <wp:posOffset>971550</wp:posOffset>
                </wp:positionV>
                <wp:extent cx="874800" cy="608400"/>
                <wp:effectExtent l="0" t="0" r="2095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17EA955" id="Rectangle 3" o:spid="_x0000_s1026" style="position:absolute;margin-left:119.25pt;margin-top:76.5pt;width:68.9pt;height:4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DA0E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35B0D" wp14:editId="1158F4D1">
                <wp:simplePos x="0" y="0"/>
                <wp:positionH relativeFrom="column">
                  <wp:posOffset>5534025</wp:posOffset>
                </wp:positionH>
                <wp:positionV relativeFrom="paragraph">
                  <wp:posOffset>1020445</wp:posOffset>
                </wp:positionV>
                <wp:extent cx="874800" cy="608400"/>
                <wp:effectExtent l="0" t="0" r="2095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50597D" id="Rectangle 6" o:spid="_x0000_s1026" style="position:absolute;margin-left:435.75pt;margin-top:80.35pt;width:68.9pt;height:4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tab/>
      </w:r>
    </w:p>
    <w:p w14:paraId="224C1C6E" w14:textId="77777777" w:rsidR="00610AF8" w:rsidRDefault="00610AF8" w:rsidP="003F248B">
      <w:pPr>
        <w:tabs>
          <w:tab w:val="center" w:pos="4513"/>
        </w:tabs>
      </w:pPr>
    </w:p>
    <w:p w14:paraId="5CEB6FE4" w14:textId="77777777" w:rsidR="00610AF8" w:rsidRDefault="00610AF8" w:rsidP="003F248B">
      <w:pPr>
        <w:tabs>
          <w:tab w:val="center" w:pos="4513"/>
        </w:tabs>
      </w:pPr>
    </w:p>
    <w:p w14:paraId="4F30660E" w14:textId="77777777" w:rsidR="00610AF8" w:rsidRDefault="00610AF8" w:rsidP="003F248B">
      <w:pPr>
        <w:tabs>
          <w:tab w:val="center" w:pos="4513"/>
        </w:tabs>
      </w:pPr>
    </w:p>
    <w:p w14:paraId="0EC7F3F7" w14:textId="77777777" w:rsidR="00610AF8" w:rsidRDefault="00610AF8" w:rsidP="003F248B">
      <w:pPr>
        <w:tabs>
          <w:tab w:val="center" w:pos="4513"/>
        </w:tabs>
      </w:pPr>
    </w:p>
    <w:p w14:paraId="27E70C25" w14:textId="77777777" w:rsidR="00610AF8" w:rsidRDefault="00963F5E" w:rsidP="003F248B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B4A967" wp14:editId="59D3A617">
                <wp:simplePos x="0" y="0"/>
                <wp:positionH relativeFrom="column">
                  <wp:posOffset>6172200</wp:posOffset>
                </wp:positionH>
                <wp:positionV relativeFrom="paragraph">
                  <wp:posOffset>210186</wp:posOffset>
                </wp:positionV>
                <wp:extent cx="323850" cy="3048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A1C3D" w14:textId="77777777" w:rsidR="003C261B" w:rsidRDefault="0053687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A967" id="Text Box 70" o:spid="_x0000_s1055" type="#_x0000_t202" style="position:absolute;margin-left:486pt;margin-top:16.55pt;width:25.5pt;height:2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" fillcolor="white [3201]" stroked="f" strokeweight=".5pt">
                <v:textbox>
                  <w:txbxContent>
                    <w:p w14:paraId="0C7A1C3D" w14:textId="77777777" w:rsidR="003C261B" w:rsidRDefault="0053687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C9B0DF" w14:textId="77777777" w:rsidR="00610AF8" w:rsidRDefault="00610AF8" w:rsidP="003F248B">
      <w:pPr>
        <w:tabs>
          <w:tab w:val="center" w:pos="4513"/>
        </w:tabs>
      </w:pPr>
    </w:p>
    <w:p w14:paraId="05933528" w14:textId="77777777" w:rsidR="00610AF8" w:rsidRDefault="00610AF8" w:rsidP="003F248B">
      <w:pPr>
        <w:tabs>
          <w:tab w:val="center" w:pos="4513"/>
        </w:tabs>
      </w:pPr>
    </w:p>
    <w:p w14:paraId="7B6AE059" w14:textId="77777777" w:rsidR="00610AF8" w:rsidRDefault="00610AF8" w:rsidP="003F248B">
      <w:pPr>
        <w:tabs>
          <w:tab w:val="center" w:pos="4513"/>
        </w:tabs>
      </w:pPr>
    </w:p>
    <w:p w14:paraId="4E2DA59A" w14:textId="77777777" w:rsidR="00610AF8" w:rsidRDefault="00610AF8" w:rsidP="003F248B">
      <w:pPr>
        <w:tabs>
          <w:tab w:val="center" w:pos="4513"/>
        </w:tabs>
      </w:pPr>
    </w:p>
    <w:p w14:paraId="4836D4BE" w14:textId="77777777" w:rsidR="00610AF8" w:rsidRDefault="00610AF8" w:rsidP="003F248B">
      <w:pPr>
        <w:tabs>
          <w:tab w:val="center" w:pos="4513"/>
        </w:tabs>
      </w:pPr>
    </w:p>
    <w:p w14:paraId="7A8C6805" w14:textId="77777777" w:rsidR="00610AF8" w:rsidRDefault="00610AF8" w:rsidP="003F248B">
      <w:pPr>
        <w:tabs>
          <w:tab w:val="center" w:pos="4513"/>
        </w:tabs>
      </w:pPr>
    </w:p>
    <w:p w14:paraId="777F7057" w14:textId="77777777" w:rsidR="00610AF8" w:rsidRDefault="00243CAC" w:rsidP="003F248B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799BF" wp14:editId="7DF2029C">
                <wp:simplePos x="0" y="0"/>
                <wp:positionH relativeFrom="column">
                  <wp:posOffset>4048126</wp:posOffset>
                </wp:positionH>
                <wp:positionV relativeFrom="paragraph">
                  <wp:posOffset>277495</wp:posOffset>
                </wp:positionV>
                <wp:extent cx="781050" cy="2762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BA5AB" w14:textId="77777777" w:rsidR="003C261B" w:rsidRDefault="003C26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799BF" id="Text Box 47" o:spid="_x0000_s1056" type="#_x0000_t202" style="position:absolute;margin-left:318.75pt;margin-top:21.85pt;width:61.5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" fillcolor="white [3201]" stroked="f" strokeweight=".5pt">
                <v:textbox>
                  <w:txbxContent>
                    <w:p w14:paraId="052BA5AB" w14:textId="77777777" w:rsidR="003C261B" w:rsidRDefault="003C26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F05A26D" w14:textId="77777777" w:rsidR="00610AF8" w:rsidRDefault="00610AF8" w:rsidP="003F248B">
      <w:pPr>
        <w:tabs>
          <w:tab w:val="center" w:pos="4513"/>
        </w:tabs>
      </w:pPr>
    </w:p>
    <w:p w14:paraId="4635344C" w14:textId="77777777" w:rsidR="00610AF8" w:rsidRDefault="00610AF8" w:rsidP="003F248B">
      <w:pPr>
        <w:tabs>
          <w:tab w:val="center" w:pos="4513"/>
        </w:tabs>
      </w:pPr>
    </w:p>
    <w:p w14:paraId="02241577" w14:textId="77777777" w:rsidR="00610AF8" w:rsidRDefault="00610AF8" w:rsidP="003F248B">
      <w:pPr>
        <w:tabs>
          <w:tab w:val="center" w:pos="4513"/>
        </w:tabs>
      </w:pPr>
    </w:p>
    <w:p w14:paraId="3D581F24" w14:textId="77777777" w:rsidR="00610AF8" w:rsidRDefault="00610AF8" w:rsidP="003F248B">
      <w:pPr>
        <w:tabs>
          <w:tab w:val="center" w:pos="4513"/>
        </w:tabs>
      </w:pPr>
    </w:p>
    <w:p w14:paraId="78AF88A9" w14:textId="77777777" w:rsidR="00610AF8" w:rsidRDefault="00610AF8" w:rsidP="003F248B">
      <w:pPr>
        <w:tabs>
          <w:tab w:val="center" w:pos="4513"/>
        </w:tabs>
      </w:pPr>
    </w:p>
    <w:p w14:paraId="011AB169" w14:textId="77777777" w:rsidR="00610AF8" w:rsidRDefault="00610AF8" w:rsidP="003F248B">
      <w:pPr>
        <w:tabs>
          <w:tab w:val="center" w:pos="4513"/>
        </w:tabs>
      </w:pPr>
    </w:p>
    <w:p w14:paraId="7814BFEA" w14:textId="6454117C" w:rsidR="00610AF8" w:rsidRPr="001D25E6" w:rsidRDefault="00610AF8" w:rsidP="00610AF8">
      <w:pPr>
        <w:tabs>
          <w:tab w:val="center" w:pos="4513"/>
        </w:tabs>
        <w:jc w:val="center"/>
        <w:rPr>
          <w:rFonts w:asciiTheme="majorHAnsi" w:hAnsiTheme="majorHAnsi" w:cstheme="majorHAnsi"/>
        </w:rPr>
      </w:pPr>
      <w:r w:rsidRPr="001D25E6">
        <w:rPr>
          <w:rFonts w:asciiTheme="majorHAnsi" w:hAnsiTheme="majorHAnsi" w:cstheme="majorHAnsi"/>
        </w:rPr>
        <w:t xml:space="preserve">Figure 1: </w:t>
      </w:r>
      <w:del w:id="196" w:author="Bolton, L, Dr [lbolton@sun.ac.za]" w:date="2022-08-11T16:24:00Z">
        <w:r w:rsidRPr="001D25E6" w:rsidDel="00B5077B">
          <w:rPr>
            <w:rFonts w:asciiTheme="majorHAnsi" w:hAnsiTheme="majorHAnsi" w:cstheme="majorHAnsi"/>
          </w:rPr>
          <w:delText xml:space="preserve">Transfer </w:delText>
        </w:r>
      </w:del>
      <w:ins w:id="197" w:author="Bolton, L, Dr [lbolton@sun.ac.za]" w:date="2022-08-11T16:24:00Z">
        <w:r w:rsidR="00B5077B">
          <w:rPr>
            <w:rFonts w:asciiTheme="majorHAnsi" w:hAnsiTheme="majorHAnsi" w:cstheme="majorHAnsi"/>
          </w:rPr>
          <w:t>Model</w:t>
        </w:r>
        <w:r w:rsidR="00B5077B" w:rsidRPr="001D25E6">
          <w:rPr>
            <w:rFonts w:asciiTheme="majorHAnsi" w:hAnsiTheme="majorHAnsi" w:cstheme="majorHAnsi"/>
          </w:rPr>
          <w:t xml:space="preserve"> </w:t>
        </w:r>
      </w:ins>
      <w:r w:rsidRPr="001D25E6">
        <w:rPr>
          <w:rFonts w:asciiTheme="majorHAnsi" w:hAnsiTheme="majorHAnsi" w:cstheme="majorHAnsi"/>
        </w:rPr>
        <w:t xml:space="preserve">diagram for a </w:t>
      </w:r>
      <w:ins w:id="198" w:author="Bolton, L, Dr [lbolton@sun.ac.za]" w:date="2022-08-11T16:24:00Z">
        <w:r w:rsidR="00B5077B">
          <w:rPr>
            <w:rFonts w:asciiTheme="majorHAnsi" w:hAnsiTheme="majorHAnsi" w:cstheme="majorHAnsi"/>
          </w:rPr>
          <w:t xml:space="preserve">measles </w:t>
        </w:r>
      </w:ins>
      <w:r w:rsidRPr="001D25E6">
        <w:rPr>
          <w:rFonts w:asciiTheme="majorHAnsi" w:hAnsiTheme="majorHAnsi" w:cstheme="majorHAnsi"/>
        </w:rPr>
        <w:t>vaccination model with two age group</w:t>
      </w:r>
    </w:p>
    <w:p w14:paraId="2A02E61D" w14:textId="367206BF" w:rsidR="00D31BFC" w:rsidRDefault="00A37E3D" w:rsidP="00D31BF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The model structure is shown in the transmission diagram in Figure 1. Two doses of measles vaccine were incorporated: MMR1 for age group 1 (6 months),</w:t>
      </w:r>
      <w:r w:rsidR="00ED064C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and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MMR2 for age group 2 (12 months). The model is described by the following system of differential equations.</w:t>
      </w:r>
    </w:p>
    <w:p w14:paraId="4F798BF4" w14:textId="77777777" w:rsidR="006D0C4E" w:rsidRPr="00D31BFC" w:rsidRDefault="006D0C4E" w:rsidP="00D31BF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37194771" w14:textId="77777777" w:rsidR="00610AF8" w:rsidRPr="001D25E6" w:rsidRDefault="00610AF8" w:rsidP="00963F5E">
      <w:pPr>
        <w:tabs>
          <w:tab w:val="center" w:pos="4513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199" w:name="_Hlk110245276"/>
      <w:r w:rsidRPr="001D25E6">
        <w:rPr>
          <w:rFonts w:asciiTheme="majorHAnsi" w:hAnsiTheme="majorHAnsi" w:cstheme="majorHAnsi"/>
          <w:sz w:val="24"/>
          <w:szCs w:val="24"/>
          <w:shd w:val="clear" w:color="auto" w:fill="FFFFFF"/>
        </w:rPr>
        <w:t>Differential equations for age group 1</w:t>
      </w:r>
      <w:r w:rsidR="00963F5E" w:rsidRPr="001D25E6">
        <w:rPr>
          <w:rFonts w:asciiTheme="majorHAnsi" w:hAnsiTheme="majorHAnsi" w:cstheme="majorHAnsi"/>
          <w:sz w:val="24"/>
          <w:szCs w:val="24"/>
          <w:shd w:val="clear" w:color="auto" w:fill="FFFFFF"/>
        </w:rPr>
        <w:t>:</w:t>
      </w:r>
    </w:p>
    <w:bookmarkStart w:id="200" w:name="_Hlk110245333"/>
    <w:bookmarkEnd w:id="199"/>
    <w:p w14:paraId="5FD697B6" w14:textId="77777777" w:rsidR="00963F5E" w:rsidRPr="00D31BFC" w:rsidRDefault="0053687E" w:rsidP="008C3A4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w:bookmarkStart w:id="201" w:name="_Hlk110596421"/>
          <m:r>
            <w:rPr>
              <w:rFonts w:ascii="Cambria Math" w:hAnsi="Cambria Math"/>
            </w:rPr>
            <m:t>Λ</m:t>
          </m:r>
          <w:bookmarkEnd w:id="201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200"/>
          <m:r>
            <w:rPr>
              <w:rFonts w:ascii="Cambria Math" w:hAnsi="Cambria Math"/>
            </w:rPr>
            <m:t xml:space="preserve"> </m:t>
          </m:r>
        </m:oMath>
      </m:oMathPara>
    </w:p>
    <w:bookmarkStart w:id="202" w:name="_Hlk110245538"/>
    <w:p w14:paraId="4686FCE7" w14:textId="77777777" w:rsidR="008C3A41" w:rsidRPr="00D31BFC" w:rsidRDefault="0053687E" w:rsidP="008C3A4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202"/>
          <m:r>
            <w:rPr>
              <w:rFonts w:ascii="Cambria Math" w:hAnsi="Cambria Math"/>
            </w:rPr>
            <m:t xml:space="preserve"> </m:t>
          </m:r>
        </m:oMath>
      </m:oMathPara>
    </w:p>
    <w:bookmarkStart w:id="203" w:name="_Hlk110245677"/>
    <w:p w14:paraId="47580A9C" w14:textId="3A978190" w:rsidR="00D31BFC" w:rsidRPr="00D31BFC" w:rsidRDefault="0053687E" w:rsidP="00D31BF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bookmarkStart w:id="204" w:name="_Hlk110608604"/>
    <w:bookmarkEnd w:id="203"/>
    <w:p w14:paraId="16083966" w14:textId="77777777" w:rsidR="00CC6448" w:rsidRPr="00D31BFC" w:rsidRDefault="0053687E" w:rsidP="00CC644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bookmarkEnd w:id="204"/>
    <w:p w14:paraId="6A870163" w14:textId="566313C0" w:rsidR="00577D0D" w:rsidRPr="001D25E6" w:rsidRDefault="003C261B" w:rsidP="00577D0D">
      <w:pPr>
        <w:tabs>
          <w:tab w:val="center" w:pos="4513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D</w:t>
      </w:r>
      <w:r w:rsidR="00577D0D" w:rsidRPr="001D25E6">
        <w:rPr>
          <w:rFonts w:asciiTheme="majorHAnsi" w:hAnsiTheme="majorHAnsi" w:cstheme="majorHAnsi"/>
          <w:sz w:val="24"/>
          <w:szCs w:val="24"/>
          <w:shd w:val="clear" w:color="auto" w:fill="FFFFFF"/>
        </w:rPr>
        <w:t>ifferential equations for age group 2:</w:t>
      </w:r>
    </w:p>
    <w:p w14:paraId="584D1E30" w14:textId="77777777" w:rsidR="00577D0D" w:rsidRPr="006C7FB5" w:rsidRDefault="0053687E" w:rsidP="00577D0D">
      <w:pPr>
        <w:tabs>
          <w:tab w:val="center" w:pos="4513"/>
        </w:tabs>
        <w:spacing w:line="360" w:lineRule="auto"/>
        <w:jc w:val="both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18BF9F8" w14:textId="77777777" w:rsidR="006C7FB5" w:rsidRPr="006C7FB5" w:rsidRDefault="0053687E" w:rsidP="00577D0D">
      <w:pPr>
        <w:tabs>
          <w:tab w:val="center" w:pos="4513"/>
        </w:tabs>
        <w:spacing w:line="360" w:lineRule="auto"/>
        <w:jc w:val="both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017377" w14:textId="77777777" w:rsidR="006C7FB5" w:rsidRPr="00243CAC" w:rsidRDefault="0053687E" w:rsidP="006C7FB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CB763EF" w14:textId="54C06428" w:rsidR="00243CAC" w:rsidRPr="00F629BD" w:rsidRDefault="0053687E" w:rsidP="00243CA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ins w:id="205" w:author="Mthi, Z, Miss [24863831@sun.ac.za]" w:date="2022-08-12T15:21:00Z">
                      <w:rPr>
                        <w:rFonts w:ascii="Cambria Math" w:hAnsi="Cambria Math"/>
                      </w:rPr>
                      <m:t>2</m:t>
                    </w:ins>
                  </m:r>
                  <m:r>
                    <w:del w:id="206" w:author="Mthi, Z, Miss [24863831@sun.ac.za]" w:date="2022-08-12T15:21:00Z">
                      <w:rPr>
                        <w:rFonts w:ascii="Cambria Math" w:hAnsi="Cambria Math"/>
                      </w:rPr>
                      <m:t>1</m:t>
                    </w:del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281C183" w14:textId="77777777" w:rsidR="00F629BD" w:rsidRPr="006C7FB5" w:rsidRDefault="00F629BD" w:rsidP="00243CAC"/>
    <w:p w14:paraId="46E97177" w14:textId="5CB821E1" w:rsidR="00610AF8" w:rsidRPr="001D25E6" w:rsidRDefault="00610AF8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The model parameters are shown in Table 1 along with their description and</w:t>
      </w:r>
      <w:ins w:id="207" w:author="Mthi, Z, Miss [24863831@sun.ac.za]" w:date="2022-08-12T15:07:00Z">
        <w:r w:rsidR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units. </w:t>
        </w:r>
      </w:ins>
      <w:del w:id="208" w:author="Mthi, Z, Miss [24863831@sun.ac.za]" w:date="2022-08-12T15:07:00Z">
        <w:r w:rsidRPr="001D25E6" w:rsidDel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parameters.</w:delText>
        </w:r>
      </w:del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Specifically,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and</w:t>
      </w:r>
      <w:r w:rsidR="00A14E10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2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are the vaccination rates of MMR1 and MMR2, respectively,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and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2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are the eff</w:t>
      </w:r>
      <w:r w:rsidR="0093718A">
        <w:rPr>
          <w:rFonts w:asciiTheme="majorHAnsi" w:eastAsia="CMR10" w:hAnsiTheme="majorHAnsi" w:cstheme="majorHAnsi"/>
          <w:sz w:val="24"/>
          <w:szCs w:val="24"/>
          <w:lang w:eastAsia="en-US"/>
        </w:rPr>
        <w:t>icacy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of MMR1</w:t>
      </w:r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and MMR2, respectively, and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and</w:t>
      </w:r>
      <w:r w:rsidR="00A14E10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2</m:t>
            </m:r>
          </m:sub>
        </m:sSub>
      </m:oMath>
      <w:r w:rsidRPr="001D25E6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are the effective </w:t>
      </w:r>
      <w:r w:rsidR="0093718A">
        <w:rPr>
          <w:rFonts w:asciiTheme="majorHAnsi" w:eastAsia="CMR10" w:hAnsiTheme="majorHAnsi" w:cstheme="majorHAnsi"/>
          <w:sz w:val="24"/>
          <w:szCs w:val="24"/>
          <w:lang w:eastAsia="en-US"/>
        </w:rPr>
        <w:t>coverage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of MMR1 and MMR2, respectively.</w:t>
      </w:r>
    </w:p>
    <w:p w14:paraId="04B2C8E3" w14:textId="39C2182F" w:rsidR="00610AF8" w:rsidRDefault="00610AF8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7" w:hAnsiTheme="majorHAnsi" w:cstheme="majorHAnsi"/>
          <w:sz w:val="24"/>
          <w:szCs w:val="24"/>
          <w:lang w:eastAsia="en-US"/>
        </w:rPr>
      </w:pPr>
    </w:p>
    <w:p w14:paraId="6626878F" w14:textId="6A7E89A7" w:rsidR="00050DB1" w:rsidRDefault="00050DB1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7" w:hAnsiTheme="majorHAnsi" w:cstheme="majorHAnsi"/>
          <w:sz w:val="24"/>
          <w:szCs w:val="24"/>
          <w:lang w:eastAsia="en-US"/>
        </w:rPr>
      </w:pPr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To incorporate vaccination, assume a proportion, </w:t>
      </w:r>
      <w:bookmarkStart w:id="209" w:name="_Hlk110524384"/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bookmarkEnd w:id="209"/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, of </w:t>
      </w:r>
      <w:r w:rsidR="00A14E10"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>6-month-old</w:t>
      </w:r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into the population are vaccinated (and thus immune to infection). </w:t>
      </w:r>
      <w:r w:rsid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Vaccinated people </w:t>
      </w:r>
      <w:del w:id="210" w:author="Bolton, L, Dr [lbolton@sun.ac.za]" w:date="2022-08-11T16:26:00Z">
        <w:r w:rsidR="006135BD" w:rsidRPr="006135BD" w:rsidDel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delText xml:space="preserve">avoid </w:delText>
        </w:r>
      </w:del>
      <w:ins w:id="211" w:author="Bolton, L, Dr [lbolton@sun.ac.za]" w:date="2022-08-11T16:26:00Z">
        <w:r w:rsidR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t>bypass the</w:t>
        </w:r>
        <w:r w:rsidR="00B5077B" w:rsidRPr="006135BD">
          <w:rPr>
            <w:rFonts w:asciiTheme="majorHAnsi" w:eastAsia="CMR7" w:hAnsiTheme="majorHAnsi" w:cstheme="majorHAnsi"/>
            <w:sz w:val="24"/>
            <w:szCs w:val="24"/>
            <w:lang w:eastAsia="en-US"/>
          </w:rPr>
          <w:t xml:space="preserve"> </w:t>
        </w:r>
      </w:ins>
      <w:r w:rsidR="006135BD">
        <w:rPr>
          <w:rFonts w:asciiTheme="majorHAnsi" w:eastAsia="CMR7" w:hAnsiTheme="majorHAnsi" w:cstheme="majorHAnsi"/>
          <w:sz w:val="24"/>
          <w:szCs w:val="24"/>
          <w:lang w:eastAsia="en-US"/>
        </w:rPr>
        <w:t>susceptible</w:t>
      </w:r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class</w:t>
      </w:r>
      <w:del w:id="212" w:author="Bolton, L, Dr [lbolton@sun.ac.za]" w:date="2022-08-11T16:26:00Z">
        <w:r w:rsidR="006135BD" w:rsidRPr="006135BD" w:rsidDel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delText>es</w:delText>
        </w:r>
      </w:del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and go directly </w:t>
      </w:r>
      <w:r w:rsidR="00EF4FE0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to </w:t>
      </w:r>
      <w:ins w:id="213" w:author="Bolton, L, Dr [lbolton@sun.ac.za]" w:date="2022-08-11T16:26:00Z">
        <w:r w:rsidR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t xml:space="preserve">the </w:t>
        </w:r>
      </w:ins>
      <w:r w:rsidR="00EF4FE0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>recovered</w:t>
      </w:r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class</w:t>
      </w:r>
      <w:del w:id="214" w:author="Bolton, L, Dr [lbolton@sun.ac.za]" w:date="2022-08-11T16:26:00Z">
        <w:r w:rsidR="006135BD" w:rsidRPr="006135BD" w:rsidDel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delText>es</w:delText>
        </w:r>
      </w:del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, while unvaccinated people go to </w:t>
      </w:r>
      <w:ins w:id="215" w:author="Bolton, L, Dr [lbolton@sun.ac.za]" w:date="2022-08-11T16:26:00Z">
        <w:r w:rsidR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t xml:space="preserve">the </w:t>
        </w:r>
      </w:ins>
      <w:r w:rsidR="00EF4FE0">
        <w:rPr>
          <w:rFonts w:asciiTheme="majorHAnsi" w:eastAsia="CMR7" w:hAnsiTheme="majorHAnsi" w:cstheme="majorHAnsi"/>
          <w:sz w:val="24"/>
          <w:szCs w:val="24"/>
          <w:lang w:eastAsia="en-US"/>
        </w:rPr>
        <w:t>susceptible</w:t>
      </w:r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class</w:t>
      </w:r>
      <w:del w:id="216" w:author="Bolton, L, Dr [lbolton@sun.ac.za]" w:date="2022-08-11T16:26:00Z">
        <w:r w:rsidR="006135BD" w:rsidRPr="006135BD" w:rsidDel="00B5077B">
          <w:rPr>
            <w:rFonts w:asciiTheme="majorHAnsi" w:eastAsia="CMR7" w:hAnsiTheme="majorHAnsi" w:cstheme="majorHAnsi"/>
            <w:sz w:val="24"/>
            <w:szCs w:val="24"/>
            <w:lang w:eastAsia="en-US"/>
          </w:rPr>
          <w:delText>es</w:delText>
        </w:r>
      </w:del>
      <w:r w:rsidR="006135BD" w:rsidRP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as before.</w:t>
      </w:r>
      <w:r w:rsidR="006135BD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If </w:t>
      </w:r>
      <m:oMath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="00A14E10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 </w:t>
      </w:r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 xml:space="preserve">is the proportion vaccinated, then </w:t>
      </w:r>
      <m:oMath>
        <m:r>
          <w:rPr>
            <w:rFonts w:ascii="Cambria Math" w:eastAsia="CMR7" w:hAnsi="Cambria Math" w:cstheme="majorHAnsi"/>
            <w:sz w:val="24"/>
            <w:szCs w:val="24"/>
            <w:lang w:eastAsia="en-US"/>
          </w:rPr>
          <m:t>1-</m:t>
        </m:r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MR7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σ</m:t>
            </m:r>
          </m:e>
          <m:sub>
            <m:r>
              <w:rPr>
                <w:rFonts w:ascii="Cambria Math" w:eastAsia="CMR7" w:hAnsi="Cambria Math" w:cstheme="majorHAnsi"/>
                <w:sz w:val="24"/>
                <w:szCs w:val="24"/>
                <w:lang w:eastAsia="en-US"/>
              </w:rPr>
              <m:t>1</m:t>
            </m:r>
          </m:sub>
        </m:sSub>
      </m:oMath>
      <w:r w:rsidRPr="00050DB1">
        <w:rPr>
          <w:rFonts w:asciiTheme="majorHAnsi" w:eastAsia="CMR7" w:hAnsiTheme="majorHAnsi" w:cstheme="majorHAnsi"/>
          <w:sz w:val="24"/>
          <w:szCs w:val="24"/>
          <w:lang w:eastAsia="en-US"/>
        </w:rPr>
        <w:t>is the proportion left unvaccinated.</w:t>
      </w:r>
    </w:p>
    <w:p w14:paraId="6DE86BF9" w14:textId="77777777" w:rsidR="00050DB1" w:rsidRPr="001D25E6" w:rsidRDefault="00050DB1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7" w:hAnsiTheme="majorHAnsi" w:cstheme="majorHAnsi"/>
          <w:sz w:val="24"/>
          <w:szCs w:val="24"/>
          <w:lang w:eastAsia="en-US"/>
        </w:rPr>
      </w:pPr>
    </w:p>
    <w:p w14:paraId="59D17119" w14:textId="6431A83E" w:rsidR="00610AF8" w:rsidRPr="001D25E6" w:rsidRDefault="00610AF8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The transmission coefficient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between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and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is decomposed into two factors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where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is the probability of transmission for an average contact between a susceptible individual in age group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 xml:space="preserve">k 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364E1C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with infected </w:t>
      </w:r>
      <w:del w:id="217" w:author="Mthi, Z, Miss [24863831@sun.ac.za]" w:date="2022-08-12T15:07:00Z">
        <w:r w:rsidR="00364E1C" w:rsidDel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individual, </w:delText>
        </w:r>
        <w:r w:rsidRPr="001D25E6" w:rsidDel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and</w:delText>
        </w:r>
      </w:del>
      <w:ins w:id="218" w:author="Mthi, Z, Miss [24863831@sun.ac.za]" w:date="2022-08-12T15:07:00Z">
        <w:r w:rsidR="00067C54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individual, </w:t>
        </w:r>
        <w:r w:rsidR="00067C54" w:rsidRPr="001D25E6">
          <w:rPr>
            <w:rFonts w:asciiTheme="majorHAnsi" w:eastAsia="CMR10" w:hAnsiTheme="majorHAnsi" w:cstheme="majorHAnsi"/>
            <w:sz w:val="24"/>
            <w:szCs w:val="24"/>
            <w:lang w:eastAsia="en-US"/>
          </w:rPr>
          <w:t>and</w:t>
        </w:r>
      </w:ins>
      <w:r w:rsidR="00364E1C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is the mean</w:t>
      </w:r>
      <w:r w:rsidR="00364E1C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n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umber of contacts between people in age group and people in age group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k</m:t>
        </m:r>
      </m:oMath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Note that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kj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and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jk</m:t>
            </m:r>
          </m:sub>
        </m:sSub>
      </m:oMath>
      <w:r w:rsidRPr="001D25E6">
        <w:rPr>
          <w:rFonts w:asciiTheme="majorHAnsi" w:eastAsia="CMMI7" w:hAnsiTheme="majorHAnsi" w:cstheme="majorHAnsi"/>
          <w:sz w:val="24"/>
          <w:szCs w:val="24"/>
          <w:lang w:eastAsia="en-US"/>
        </w:rPr>
        <w:t xml:space="preserve"> </w:t>
      </w:r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are not the same and the contact matrix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(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jj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)</m:t>
        </m:r>
      </m:oMath>
      <w:r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may not be symmetric because of different ages.</w:t>
      </w:r>
    </w:p>
    <w:p w14:paraId="2C7BD301" w14:textId="77777777" w:rsidR="00D31BFC" w:rsidRPr="001D25E6" w:rsidRDefault="00D31BFC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62DF7E51" w14:textId="139F820B" w:rsidR="00B777F5" w:rsidRDefault="006179ED" w:rsidP="003C261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ins w:id="219" w:author="Mthi, Z, Miss [24863831@sun.ac.za]" w:date="2022-08-12T15:24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The i</w:t>
        </w:r>
      </w:ins>
      <w:del w:id="220" w:author="Mthi, Z, Miss [24863831@sun.ac.za]" w:date="2022-08-12T15:24:00Z">
        <w:r w:rsidR="00610AF8" w:rsidRPr="001D25E6" w:rsidDel="006179ED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I</w:delText>
        </w:r>
      </w:del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nflux susceptible individuals are </w:t>
      </w:r>
      <w:ins w:id="221" w:author="Mthi, Z, Miss [24863831@sun.ac.za]" w:date="2022-08-12T15:24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specified</w:t>
        </w:r>
      </w:ins>
      <w:del w:id="222" w:author="Mthi, Z, Miss [24863831@sun.ac.za]" w:date="2022-08-12T15:24:00Z">
        <w:r w:rsidR="00610AF8" w:rsidRPr="001D25E6" w:rsidDel="006179ED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recruited</w:delText>
        </w:r>
      </w:del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by the rate of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Exposed individuals move to the infectious class at a rate of an age group of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ε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Infectious individuals move to the recovered compartment at a rate of an age group of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Individuals are aging at a rate </w:t>
      </w:r>
      <m:oMath>
        <m:sSub>
          <m:sSubPr>
            <m:ctrlPr>
              <w:ins w:id="223" w:author="Mthi, Z, Miss [24863831@sun.ac.za]" w:date="2022-08-12T15:21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ins>
            </m:ctrlPr>
          </m:sSubPr>
          <m:e>
            <m:r>
              <w:ins w:id="224" w:author="Mthi, Z, Miss [24863831@sun.ac.za]" w:date="2022-08-12T15:22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α</m:t>
              </w:ins>
            </m:r>
          </m:e>
          <m:sub>
            <m:r>
              <w:ins w:id="225" w:author="Mthi, Z, Miss [24863831@sun.ac.za]" w:date="2022-08-12T15:22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k</m:t>
              </w:ins>
            </m:r>
          </m:sub>
        </m:sSub>
      </m:oMath>
      <w:ins w:id="226" w:author="Mthi, Z, Miss [24863831@sun.ac.za]" w:date="2022-08-12T15:22:00Z">
        <w:r w:rsidR="0029750E">
          <w:rPr>
            <w:rFonts w:asciiTheme="majorHAnsi" w:eastAsia="CMMI10" w:hAnsiTheme="majorHAnsi" w:cstheme="majorHAnsi"/>
            <w:sz w:val="24"/>
            <w:szCs w:val="24"/>
            <w:lang w:eastAsia="en-US"/>
          </w:rPr>
          <w:t>.</w:t>
        </w:r>
      </w:ins>
      <w:del w:id="227" w:author="Mthi, Z, Miss [24863831@sun.ac.za]" w:date="2022-08-12T15:22:00Z">
        <w:r w:rsidR="00610AF8" w:rsidRPr="001D25E6" w:rsidDel="0029750E">
          <w:rPr>
            <w:rFonts w:asciiTheme="majorHAnsi" w:eastAsia="CMMI10" w:hAnsiTheme="majorHAnsi" w:cstheme="majorHAnsi"/>
            <w:sz w:val="24"/>
            <w:szCs w:val="24"/>
            <w:lang w:eastAsia="en-US"/>
          </w:rPr>
          <w:delText>α</w:delText>
        </w:r>
        <w:r w:rsidR="00610AF8" w:rsidRPr="001D25E6" w:rsidDel="0029750E">
          <w:rPr>
            <w:rFonts w:asciiTheme="majorHAnsi" w:eastAsia="CMMI7" w:hAnsiTheme="majorHAnsi" w:cstheme="majorHAnsi"/>
            <w:sz w:val="24"/>
            <w:szCs w:val="24"/>
            <w:lang w:eastAsia="en-US"/>
          </w:rPr>
          <w:delText>k</w:delText>
        </w:r>
        <w:r w:rsidR="00610AF8" w:rsidRPr="001D25E6" w:rsidDel="0029750E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.</w:delText>
        </w:r>
      </w:del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Natural fatality rate of an age group is represented by </w:t>
      </w:r>
      <m:oMath>
        <m:sSub>
          <m:sSubPr>
            <m:ctrlPr>
              <w:ins w:id="228" w:author="Mthi, Z, Miss [24863831@sun.ac.za]" w:date="2022-08-12T15:22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ins>
            </m:ctrlPr>
          </m:sSubPr>
          <m:e>
            <m:r>
              <w:ins w:id="229" w:author="Mthi, Z, Miss [24863831@sun.ac.za]" w:date="2022-08-12T15:22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d</m:t>
              </w:ins>
            </m:r>
          </m:e>
          <m:sub>
            <m:r>
              <w:ins w:id="230" w:author="Mthi, Z, Miss [24863831@sun.ac.za]" w:date="2022-08-12T15:22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k</m:t>
              </w:ins>
            </m:r>
          </m:sub>
        </m:sSub>
      </m:oMath>
      <w:ins w:id="231" w:author="Mthi, Z, Miss [24863831@sun.ac.za]" w:date="2022-08-12T15:22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,</w:t>
        </w:r>
      </w:ins>
      <w:del w:id="232" w:author="Mthi, Z, Miss [24863831@sun.ac.za]" w:date="2022-08-12T15:22:00Z">
        <w:r w:rsidR="00610AF8" w:rsidRPr="001D25E6" w:rsidDel="0029750E">
          <w:rPr>
            <w:rFonts w:asciiTheme="majorHAnsi" w:eastAsia="CMMI10" w:hAnsiTheme="majorHAnsi" w:cstheme="majorHAnsi"/>
            <w:sz w:val="24"/>
            <w:szCs w:val="24"/>
            <w:lang w:eastAsia="en-US"/>
          </w:rPr>
          <w:delText>d</w:delText>
        </w:r>
        <w:r w:rsidR="00610AF8" w:rsidRPr="001D25E6" w:rsidDel="0029750E">
          <w:rPr>
            <w:rFonts w:asciiTheme="majorHAnsi" w:eastAsia="CMMI7" w:hAnsiTheme="majorHAnsi" w:cstheme="majorHAnsi"/>
            <w:sz w:val="24"/>
            <w:szCs w:val="24"/>
            <w:lang w:eastAsia="en-US"/>
          </w:rPr>
          <w:delText>k,</w:delText>
        </w:r>
      </w:del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while case fatality of </w:t>
      </w:r>
      <w:r w:rsidR="0020157D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>an</w:t>
      </w:r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age group is represented by a rate of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610AF8" w:rsidRPr="001D25E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</w:t>
      </w:r>
      <w:r w:rsidR="00407EAA">
        <w:rPr>
          <w:rFonts w:asciiTheme="majorHAnsi" w:eastAsia="CMR10" w:hAnsiTheme="majorHAnsi" w:cstheme="majorHAnsi"/>
          <w:sz w:val="24"/>
          <w:szCs w:val="24"/>
          <w:lang w:eastAsia="en-US"/>
        </w:rPr>
        <w:t>The a</w:t>
      </w:r>
      <w:r w:rsidR="00407EAA" w:rsidRPr="00407EAA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ging rate of age group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k</m:t>
        </m:r>
      </m:oMath>
      <w:r w:rsidR="00407EAA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is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α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w:r w:rsidR="00407EAA">
        <w:rPr>
          <w:rFonts w:asciiTheme="majorHAnsi" w:eastAsia="CMR10" w:hAnsiTheme="majorHAnsi" w:cstheme="majorHAnsi"/>
          <w:sz w:val="24"/>
          <w:szCs w:val="24"/>
          <w:lang w:eastAsia="en-US"/>
        </w:rPr>
        <w:t>and</w:t>
      </w:r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individuals gain</w:t>
      </w:r>
      <w:r w:rsidR="00407EAA" w:rsidRPr="00407EAA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of immunity </w:t>
      </w:r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at rate </w:t>
      </w:r>
      <m:oMath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ρ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k</m:t>
            </m:r>
          </m:sub>
        </m:sSub>
      </m:oMath>
      <w:r w:rsidR="00F67DE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</w:p>
    <w:p w14:paraId="27C3403F" w14:textId="77777777" w:rsidR="00D31BFC" w:rsidRPr="003C261B" w:rsidRDefault="00D31BFC" w:rsidP="003C261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tbl>
      <w:tblPr>
        <w:tblStyle w:val="PlainTable5"/>
        <w:tblW w:w="10773" w:type="dxa"/>
        <w:tblLook w:val="04A0" w:firstRow="1" w:lastRow="0" w:firstColumn="1" w:lastColumn="0" w:noHBand="0" w:noVBand="1"/>
      </w:tblPr>
      <w:tblGrid>
        <w:gridCol w:w="1336"/>
        <w:gridCol w:w="1550"/>
        <w:gridCol w:w="1008"/>
        <w:gridCol w:w="5604"/>
        <w:gridCol w:w="1275"/>
      </w:tblGrid>
      <w:tr w:rsidR="005B1A77" w14:paraId="4734A67F" w14:textId="77777777" w:rsidTr="00BE1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6" w:type="dxa"/>
          </w:tcPr>
          <w:p w14:paraId="70EE9CB1" w14:textId="77777777" w:rsidR="00F451D1" w:rsidRPr="00782FE3" w:rsidRDefault="00F451D1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 xml:space="preserve">Parameters </w:t>
            </w:r>
          </w:p>
        </w:tc>
        <w:tc>
          <w:tcPr>
            <w:tcW w:w="1550" w:type="dxa"/>
          </w:tcPr>
          <w:p w14:paraId="0CFE1A28" w14:textId="77777777" w:rsidR="00F451D1" w:rsidRPr="00782FE3" w:rsidRDefault="00F451D1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>Values/Range</w:t>
            </w:r>
          </w:p>
        </w:tc>
        <w:tc>
          <w:tcPr>
            <w:tcW w:w="1008" w:type="dxa"/>
          </w:tcPr>
          <w:p w14:paraId="0B3E1AB8" w14:textId="77777777" w:rsidR="00F451D1" w:rsidRPr="00782FE3" w:rsidRDefault="00F451D1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>Unit</w:t>
            </w:r>
          </w:p>
        </w:tc>
        <w:tc>
          <w:tcPr>
            <w:tcW w:w="5604" w:type="dxa"/>
          </w:tcPr>
          <w:p w14:paraId="6893C26F" w14:textId="77777777" w:rsidR="00F451D1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1275" w:type="dxa"/>
          </w:tcPr>
          <w:p w14:paraId="07970201" w14:textId="77777777" w:rsidR="00F451D1" w:rsidRPr="00782FE3" w:rsidRDefault="00516A13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MR10" w:cstheme="majorHAnsi"/>
                <w:sz w:val="24"/>
                <w:szCs w:val="24"/>
                <w:lang w:eastAsia="en-US"/>
              </w:rPr>
            </w:pPr>
            <w:r w:rsidRPr="00782FE3">
              <w:rPr>
                <w:rFonts w:eastAsia="CMR10" w:cstheme="majorHAnsi"/>
                <w:sz w:val="24"/>
                <w:szCs w:val="24"/>
                <w:lang w:eastAsia="en-US"/>
              </w:rPr>
              <w:t>Ref</w:t>
            </w:r>
          </w:p>
        </w:tc>
      </w:tr>
      <w:tr w:rsidR="005B1A77" w14:paraId="31F60EB4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9E43093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Λ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52285A75" w14:textId="1C812F34" w:rsidR="00F451D1" w:rsidRPr="00782FE3" w:rsidRDefault="00A96D96" w:rsidP="0073726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650</w:t>
            </w:r>
            <w:del w:id="233" w:author="Mthi, Z, Miss [24863831@sun.ac.za]" w:date="2022-08-15T10:20:00Z">
              <w:r w:rsidDel="00684613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delText xml:space="preserve"> 000</w:delText>
              </w:r>
            </w:del>
          </w:p>
        </w:tc>
        <w:tc>
          <w:tcPr>
            <w:tcW w:w="1008" w:type="dxa"/>
          </w:tcPr>
          <w:p w14:paraId="71231949" w14:textId="65B88375" w:rsidR="00F451D1" w:rsidRPr="00782FE3" w:rsidRDefault="00F451D1" w:rsidP="0073726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6A8DFD1A" w14:textId="77777777" w:rsidR="00F451D1" w:rsidRPr="00782FE3" w:rsidRDefault="009B265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Influx of susceptible</w:t>
            </w:r>
          </w:p>
        </w:tc>
        <w:tc>
          <w:tcPr>
            <w:tcW w:w="1275" w:type="dxa"/>
          </w:tcPr>
          <w:p w14:paraId="6433CAC0" w14:textId="2F56B28C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BE141C" w14:paraId="38C63B06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79ED8E5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33F3AA4D" w14:textId="58CFA7A0" w:rsidR="00F451D1" w:rsidRPr="00782FE3" w:rsidRDefault="00A96D96" w:rsidP="00A96D96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</w:t>
            </w:r>
            <w:ins w:id="234" w:author="Mthi, Z, Miss [24863831@sun.ac.za]" w:date="2022-08-15T10:20:00Z">
              <w:r w:rsidR="00684613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000</w:t>
              </w:r>
            </w:ins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2</w:t>
            </w:r>
            <w:ins w:id="235" w:author="Mthi, Z, Miss [24863831@sun.ac.za]" w:date="2022-08-15T10:20:00Z">
              <w:r w:rsidR="00684613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9</w:t>
              </w:r>
            </w:ins>
          </w:p>
        </w:tc>
        <w:tc>
          <w:tcPr>
            <w:tcW w:w="1008" w:type="dxa"/>
          </w:tcPr>
          <w:p w14:paraId="25D90F09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1322958D" w14:textId="6CD578FE" w:rsidR="00F451D1" w:rsidRPr="00782FE3" w:rsidRDefault="00782FE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The natural</w:t>
            </w:r>
            <w:r w:rsidR="009B2653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 xml:space="preserve"> mortality rate of age group k</w:t>
            </w:r>
          </w:p>
        </w:tc>
        <w:tc>
          <w:tcPr>
            <w:tcW w:w="1275" w:type="dxa"/>
          </w:tcPr>
          <w:p w14:paraId="30D00E6D" w14:textId="6EDAC0EE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bookmarkStart w:id="236" w:name="_Hlk110605098"/>
      <w:tr w:rsidR="005B1A77" w14:paraId="4E867AB7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7D31D56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69194302" w14:textId="54A8B0C0" w:rsidR="00F451D1" w:rsidRPr="00782FE3" w:rsidRDefault="00A96D96" w:rsidP="00A96D96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</w:t>
            </w:r>
            <w:ins w:id="237" w:author="Mthi, Z, Miss [24863831@sun.ac.za]" w:date="2022-08-15T10:20:00Z">
              <w:r w:rsidR="00684613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00</w:t>
              </w:r>
            </w:ins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3</w:t>
            </w:r>
            <w:ins w:id="238" w:author="Mthi, Z, Miss [24863831@sun.ac.za]" w:date="2022-08-15T10:21:00Z">
              <w:r w:rsidR="00684613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85</w:t>
              </w:r>
            </w:ins>
          </w:p>
        </w:tc>
        <w:tc>
          <w:tcPr>
            <w:tcW w:w="1008" w:type="dxa"/>
          </w:tcPr>
          <w:p w14:paraId="092C8A9B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0CCE1ED9" w14:textId="77777777" w:rsidR="00F451D1" w:rsidRPr="00782FE3" w:rsidRDefault="009B265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Aging rate of age group k</w:t>
            </w:r>
          </w:p>
        </w:tc>
        <w:tc>
          <w:tcPr>
            <w:tcW w:w="1275" w:type="dxa"/>
          </w:tcPr>
          <w:p w14:paraId="5A8229B2" w14:textId="53CDEDDA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bookmarkEnd w:id="236"/>
      <w:tr w:rsidR="00BE141C" w14:paraId="4DC5B733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81E8B49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γ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66D229F6" w14:textId="2813D238" w:rsidR="00F451D1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</w:t>
            </w:r>
            <w:ins w:id="239" w:author="Mthi, Z, Miss [24863831@sun.ac.za]" w:date="2022-08-15T10:22:00Z">
              <w:r w:rsidR="00DA38CC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0</w:t>
              </w:r>
            </w:ins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2</w:t>
            </w:r>
            <w:ins w:id="240" w:author="Mthi, Z, Miss [24863831@sun.ac.za]" w:date="2022-08-15T10:22:00Z">
              <w:r w:rsidR="00DA38CC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4368</w:t>
              </w:r>
            </w:ins>
            <w:del w:id="241" w:author="Mthi, Z, Miss [24863831@sun.ac.za]" w:date="2022-08-15T10:22:00Z">
              <w:r w:rsidDel="00DA38CC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delText>5</w:delText>
              </w:r>
            </w:del>
          </w:p>
        </w:tc>
        <w:tc>
          <w:tcPr>
            <w:tcW w:w="1008" w:type="dxa"/>
          </w:tcPr>
          <w:p w14:paraId="27A0B648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5B7DC1EB" w14:textId="77777777" w:rsidR="00F451D1" w:rsidRPr="00782FE3" w:rsidRDefault="009B265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Recovery rate of age group k</w:t>
            </w:r>
          </w:p>
        </w:tc>
        <w:tc>
          <w:tcPr>
            <w:tcW w:w="1275" w:type="dxa"/>
          </w:tcPr>
          <w:p w14:paraId="02854571" w14:textId="1B30BB43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5B1A77" w14:paraId="40FD4E48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511ED62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0BCC8885" w14:textId="6C0CDF75" w:rsidR="00F451D1" w:rsidRPr="00782FE3" w:rsidRDefault="00FE27ED" w:rsidP="00FE27ED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0.72</w:t>
            </w:r>
          </w:p>
        </w:tc>
        <w:tc>
          <w:tcPr>
            <w:tcW w:w="1008" w:type="dxa"/>
          </w:tcPr>
          <w:p w14:paraId="409E0778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0991666E" w14:textId="77777777" w:rsidR="00F451D1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Exposed rate of age group</w:t>
            </w:r>
          </w:p>
        </w:tc>
        <w:tc>
          <w:tcPr>
            <w:tcW w:w="1275" w:type="dxa"/>
          </w:tcPr>
          <w:p w14:paraId="2A1349A7" w14:textId="36EAB8FA" w:rsidR="00F451D1" w:rsidRPr="00782FE3" w:rsidRDefault="00BE141C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A96D96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13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BE141C" w14:paraId="3074E20F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0B0E5FD" w14:textId="77777777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2D73FFD7" w14:textId="12614D80" w:rsidR="00F451D1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008" w:type="dxa"/>
          </w:tcPr>
          <w:p w14:paraId="562AA848" w14:textId="24793265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ins w:id="242" w:author="Mthi, Z, Miss [24863831@sun.ac.za]" w:date="2022-08-12T15:25:00Z">
                        <w:rPr>
                          <w:rFonts w:ascii="Cambria Math" w:eastAsia="CMR10" w:hAnsi="Cambria Math" w:cstheme="majorHAnsi"/>
                          <w:i/>
                          <w:sz w:val="24"/>
                          <w:szCs w:val="24"/>
                          <w:lang w:eastAsia="en-US"/>
                        </w:rPr>
                      </w:ins>
                    </m:ctrlPr>
                  </m:sSupPr>
                  <m:e>
                    <m:r>
                      <w:ins w:id="243" w:author="Mthi, Z, Miss [24863831@sun.ac.za]" w:date="2022-08-12T15:25:00Z">
                        <w:rPr>
                          <w:rFonts w:ascii="Cambria Math" w:eastAsia="CMR10" w:hAnsi="Cambria Math" w:cstheme="majorHAnsi"/>
                          <w:sz w:val="24"/>
                          <w:szCs w:val="24"/>
                          <w:lang w:eastAsia="en-US"/>
                        </w:rPr>
                        <m:t>week</m:t>
                      </w:ins>
                    </m:r>
                  </m:e>
                  <m:sup>
                    <m:r>
                      <w:ins w:id="244" w:author="Mthi, Z, Miss [24863831@sun.ac.za]" w:date="2022-08-12T15:25:00Z">
                        <w:rPr>
                          <w:rFonts w:ascii="Cambria Math" w:eastAsia="CMR10" w:hAnsi="Cambria Math" w:cstheme="majorHAnsi"/>
                          <w:sz w:val="24"/>
                          <w:szCs w:val="24"/>
                          <w:lang w:eastAsia="en-US"/>
                        </w:rPr>
                        <m:t>-1</m:t>
                      </w:ins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3D86AF71" w14:textId="77777777" w:rsidR="00F451D1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Case mortality rate of age group k</w:t>
            </w:r>
          </w:p>
        </w:tc>
        <w:tc>
          <w:tcPr>
            <w:tcW w:w="1275" w:type="dxa"/>
          </w:tcPr>
          <w:p w14:paraId="7305615B" w14:textId="31E3EA7F" w:rsidR="00F451D1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5B1A77" w14:paraId="169AA568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F1138FC" w14:textId="0D161C44" w:rsidR="00F451D1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22C3E5BA" w14:textId="458CA10C" w:rsidR="00F451D1" w:rsidRPr="00782FE3" w:rsidRDefault="00D11779" w:rsidP="00D1177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0.717</w:t>
            </w:r>
          </w:p>
        </w:tc>
        <w:tc>
          <w:tcPr>
            <w:tcW w:w="1008" w:type="dxa"/>
          </w:tcPr>
          <w:p w14:paraId="5050E3AA" w14:textId="77777777" w:rsidR="00F451D1" w:rsidRPr="00782FE3" w:rsidRDefault="00F451D1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4A3ADB75" w14:textId="1D09AB0D" w:rsidR="00F451D1" w:rsidRPr="00782FE3" w:rsidRDefault="00D11779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bookmarkStart w:id="245" w:name="_Hlk110277867"/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Vaccination</w:t>
            </w:r>
            <w:r w:rsidR="00824312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 xml:space="preserve"> 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coverage</w:t>
            </w:r>
            <w:r w:rsidR="00824312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 xml:space="preserve"> of Measles vaccine</w:t>
            </w:r>
            <w:bookmarkEnd w:id="245"/>
          </w:p>
        </w:tc>
        <w:tc>
          <w:tcPr>
            <w:tcW w:w="1275" w:type="dxa"/>
          </w:tcPr>
          <w:p w14:paraId="4F01E428" w14:textId="48689CB2" w:rsidR="00F451D1" w:rsidRPr="00782FE3" w:rsidRDefault="00BE141C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A96D96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10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D11779" w14:paraId="6FC69890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6A5872E" w14:textId="15394A2F" w:rsidR="00D11779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DengXian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theme="majorHAnsi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theme="majorHAnsi"/>
                        <w:sz w:val="24"/>
                        <w:szCs w:val="24"/>
                        <w:lang w:eastAsia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DengXian" w:hAnsi="Cambria Math" w:cstheme="majorHAnsi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373FB086" w14:textId="3F2F0540" w:rsidR="00D11779" w:rsidRPr="00782FE3" w:rsidRDefault="00D11779" w:rsidP="00D1177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0.764</w:t>
            </w:r>
          </w:p>
        </w:tc>
        <w:tc>
          <w:tcPr>
            <w:tcW w:w="1008" w:type="dxa"/>
          </w:tcPr>
          <w:p w14:paraId="2163E317" w14:textId="77777777" w:rsidR="00D11779" w:rsidRPr="00782FE3" w:rsidRDefault="00D11779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100BBE1A" w14:textId="7D3047C8" w:rsidR="00D11779" w:rsidRPr="00782FE3" w:rsidRDefault="00D11779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Vaccination coverage of Measles vaccine</w:t>
            </w:r>
          </w:p>
        </w:tc>
        <w:tc>
          <w:tcPr>
            <w:tcW w:w="1275" w:type="dxa"/>
          </w:tcPr>
          <w:p w14:paraId="2D88AFA2" w14:textId="1A5E0C82" w:rsidR="00D11779" w:rsidRPr="00782FE3" w:rsidRDefault="00D11779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A96D96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10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BE141C" w14:paraId="17D1FEE7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5C83636" w14:textId="77777777" w:rsidR="00516A13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2CD48EA2" w14:textId="43D57B21" w:rsidR="00516A13" w:rsidRPr="00782FE3" w:rsidRDefault="00D11779" w:rsidP="00D1177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1008" w:type="dxa"/>
          </w:tcPr>
          <w:p w14:paraId="7170AE98" w14:textId="77777777" w:rsidR="00516A13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0AE703F2" w14:textId="27685788" w:rsidR="00516A13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Efficacy of M</w:t>
            </w:r>
            <w:r w:rsidR="00D11779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MR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5" w:type="dxa"/>
          </w:tcPr>
          <w:p w14:paraId="5B8EFECE" w14:textId="2512A155" w:rsidR="00516A13" w:rsidRPr="00782FE3" w:rsidRDefault="00BE141C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D11779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9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BE141C" w14:paraId="3B60B79B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E2CA421" w14:textId="77777777" w:rsidR="00516A13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41A17961" w14:textId="275A4C69" w:rsidR="00516A13" w:rsidRPr="00782FE3" w:rsidRDefault="00D11779" w:rsidP="00D1177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1008" w:type="dxa"/>
          </w:tcPr>
          <w:p w14:paraId="6ABA4D96" w14:textId="77777777" w:rsidR="00516A13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083F5B0C" w14:textId="09D954D2" w:rsidR="00516A13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 xml:space="preserve">Efficacy of </w:t>
            </w:r>
            <w:r w:rsidR="00D11779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MMR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5" w:type="dxa"/>
          </w:tcPr>
          <w:p w14:paraId="01948FE3" w14:textId="56C40601" w:rsidR="00516A13" w:rsidRPr="00782FE3" w:rsidRDefault="00BE141C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[</w:t>
            </w:r>
            <w:r w:rsidR="00D11779"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9</w:t>
            </w: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]</w:t>
            </w:r>
          </w:p>
        </w:tc>
      </w:tr>
      <w:tr w:rsidR="00BE141C" w14:paraId="15301B58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8707B5F" w14:textId="77777777" w:rsidR="00516A13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5E39A415" w14:textId="58D89810" w:rsidR="00516A13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0.1679</w:t>
            </w:r>
          </w:p>
        </w:tc>
        <w:tc>
          <w:tcPr>
            <w:tcW w:w="1008" w:type="dxa"/>
          </w:tcPr>
          <w:p w14:paraId="645898C9" w14:textId="77777777" w:rsidR="00516A13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35EA4B16" w14:textId="77777777" w:rsidR="00516A13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Probability of transmission per contact for age group 1</w:t>
            </w:r>
          </w:p>
        </w:tc>
        <w:tc>
          <w:tcPr>
            <w:tcW w:w="1275" w:type="dxa"/>
          </w:tcPr>
          <w:p w14:paraId="784F4C54" w14:textId="05A253B3" w:rsidR="00516A13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BE141C" w14:paraId="2E0A2F56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195B6F0" w14:textId="77777777" w:rsidR="00516A13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17980954" w14:textId="2C4F5886" w:rsidR="00516A13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0.5154</w:t>
            </w:r>
          </w:p>
        </w:tc>
        <w:tc>
          <w:tcPr>
            <w:tcW w:w="1008" w:type="dxa"/>
          </w:tcPr>
          <w:p w14:paraId="3EAAA3F9" w14:textId="77777777" w:rsidR="00516A13" w:rsidRPr="00782FE3" w:rsidRDefault="00516A1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336153BC" w14:textId="77777777" w:rsidR="00516A13" w:rsidRPr="00782FE3" w:rsidRDefault="00824312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Probability of transmission per contact for age group 2</w:t>
            </w:r>
          </w:p>
        </w:tc>
        <w:tc>
          <w:tcPr>
            <w:tcW w:w="1275" w:type="dxa"/>
          </w:tcPr>
          <w:p w14:paraId="37D629B1" w14:textId="1F89F2C3" w:rsidR="00516A13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782FE3" w14:paraId="53AD41CA" w14:textId="77777777" w:rsidTr="00BE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C8C07D0" w14:textId="7421DDCF" w:rsidR="00782FE3" w:rsidRPr="00782FE3" w:rsidRDefault="0053687E" w:rsidP="00782F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DengXian" w:hAnsi="Calibri" w:cs="Arial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/>
                        <w:sz w:val="24"/>
                        <w:szCs w:val="24"/>
                        <w:lang w:eastAsia="en-US"/>
                      </w:rPr>
                      <m:t>ρ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0314A4A3" w14:textId="5F181613" w:rsidR="00782FE3" w:rsidRPr="00782FE3" w:rsidRDefault="00CF1CC8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0.</w:t>
            </w:r>
            <w:ins w:id="246" w:author="Mthi, Z, Miss [24863831@sun.ac.za]" w:date="2022-08-15T10:23:00Z">
              <w:r w:rsidR="00DA38CC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00</w:t>
              </w:r>
            </w:ins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08" w:type="dxa"/>
          </w:tcPr>
          <w:p w14:paraId="49FCAE2C" w14:textId="77777777" w:rsidR="00782FE3" w:rsidRPr="00782FE3" w:rsidRDefault="00782FE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</w:p>
        </w:tc>
        <w:tc>
          <w:tcPr>
            <w:tcW w:w="5604" w:type="dxa"/>
          </w:tcPr>
          <w:p w14:paraId="7DB2A739" w14:textId="255E292A" w:rsidR="00782FE3" w:rsidRPr="00782FE3" w:rsidRDefault="00F67DE4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Gain of immunity of age group k</w:t>
            </w:r>
          </w:p>
        </w:tc>
        <w:tc>
          <w:tcPr>
            <w:tcW w:w="1275" w:type="dxa"/>
          </w:tcPr>
          <w:p w14:paraId="49C6335D" w14:textId="21D1837C" w:rsidR="00782FE3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  <w:tr w:rsidR="00BE141C" w14:paraId="37D7D800" w14:textId="77777777" w:rsidTr="00BE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7C6CD62" w14:textId="77777777" w:rsidR="00516A13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MR10" w:cstheme="maj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theme="majorHAnsi"/>
                        <w:iCs w:val="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1550" w:type="dxa"/>
          </w:tcPr>
          <w:p w14:paraId="00C20BF6" w14:textId="0E61D7D7" w:rsidR="00516A13" w:rsidRPr="00782FE3" w:rsidRDefault="006179ED" w:rsidP="00CF1CC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ins w:id="247" w:author="Mthi, Z, Miss [24863831@sun.ac.za]" w:date="2022-08-12T15:27:00Z">
              <w:r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t>13.3</w:t>
              </w:r>
            </w:ins>
            <w:del w:id="248" w:author="Mthi, Z, Miss [24863831@sun.ac.za]" w:date="2022-08-12T15:27:00Z">
              <w:r w:rsidR="00CF1CC8" w:rsidDel="006179ED">
                <w:rPr>
                  <w:rFonts w:asciiTheme="majorHAnsi" w:eastAsia="CMR10" w:hAnsiTheme="majorHAnsi" w:cstheme="majorHAnsi"/>
                  <w:sz w:val="24"/>
                  <w:szCs w:val="24"/>
                  <w:lang w:eastAsia="en-US"/>
                </w:rPr>
                <w:delText>5</w:delText>
              </w:r>
            </w:del>
          </w:p>
        </w:tc>
        <w:tc>
          <w:tcPr>
            <w:tcW w:w="1008" w:type="dxa"/>
          </w:tcPr>
          <w:p w14:paraId="2F518A4D" w14:textId="77777777" w:rsidR="00516A13" w:rsidRPr="00782FE3" w:rsidRDefault="0053687E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MR10" w:hAnsi="Cambria Math" w:cstheme="majorHAnsi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week</m:t>
                    </m:r>
                  </m:e>
                  <m:sup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-</m:t>
                    </m:r>
                    <m:r>
                      <w:rPr>
                        <w:rFonts w:ascii="Cambria Math" w:eastAsia="CMR10" w:hAnsi="Cambria Math" w:cstheme="majorHAnsi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604" w:type="dxa"/>
          </w:tcPr>
          <w:p w14:paraId="66336CB6" w14:textId="77777777" w:rsidR="00516A13" w:rsidRPr="00782FE3" w:rsidRDefault="009B2653" w:rsidP="00610AF8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 w:rsidRPr="00782FE3"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Average number of contacts from age group j to age group k</w:t>
            </w:r>
          </w:p>
        </w:tc>
        <w:tc>
          <w:tcPr>
            <w:tcW w:w="1275" w:type="dxa"/>
          </w:tcPr>
          <w:p w14:paraId="5DDE650F" w14:textId="4620C21E" w:rsidR="00516A13" w:rsidRPr="00782FE3" w:rsidRDefault="00A96D96" w:rsidP="00BE141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CMR10" w:hAnsiTheme="majorHAnsi" w:cstheme="majorHAnsi"/>
                <w:sz w:val="24"/>
                <w:szCs w:val="24"/>
                <w:lang w:eastAsia="en-US"/>
              </w:rPr>
              <w:t>fitting</w:t>
            </w:r>
          </w:p>
        </w:tc>
      </w:tr>
    </w:tbl>
    <w:p w14:paraId="6E8652E3" w14:textId="77777777" w:rsidR="00F629BD" w:rsidRDefault="00F629BD" w:rsidP="00610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10" w:hAnsi="Times New Roman" w:cs="Times New Roman"/>
          <w:sz w:val="24"/>
          <w:szCs w:val="24"/>
          <w:lang w:eastAsia="en-US"/>
        </w:rPr>
      </w:pPr>
    </w:p>
    <w:p w14:paraId="24245613" w14:textId="0BF918A9" w:rsidR="009623DF" w:rsidRPr="009623DF" w:rsidRDefault="009623DF" w:rsidP="009623DF">
      <w:pPr>
        <w:jc w:val="center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Table 1: </w:t>
      </w:r>
      <w:del w:id="249" w:author="Bolton, L, Dr [lbolton@sun.ac.za]" w:date="2022-08-11T16:30:00Z">
        <w:r w:rsidRPr="009623DF" w:rsidDel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Parameters and their estimated values for model</w:delText>
        </w:r>
      </w:del>
      <w:ins w:id="250" w:author="Bolton, L, Dr [lbolton@sun.ac.za]" w:date="2022-08-11T16:30:00Z">
        <w:r w:rsidR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Model parameters and estimated values.</w:t>
        </w:r>
      </w:ins>
    </w:p>
    <w:p w14:paraId="3B935788" w14:textId="002FAE0A" w:rsidR="00410E63" w:rsidRDefault="00410E63" w:rsidP="001D25E6">
      <w:pPr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0345806" w14:textId="77777777" w:rsidR="00782FE3" w:rsidRDefault="00782FE3" w:rsidP="001D25E6">
      <w:pPr>
        <w:jc w:val="both"/>
        <w:rPr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4D771511" w14:textId="2994123A" w:rsidR="00410E63" w:rsidRPr="001A29E5" w:rsidRDefault="00410E63" w:rsidP="001A29E5">
      <w:pPr>
        <w:spacing w:line="360" w:lineRule="auto"/>
        <w:jc w:val="both"/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</w:pPr>
      <w:del w:id="251" w:author="Mthi, Z, Miss [24863831@sun.ac.za]" w:date="2022-08-12T15:26:00Z">
        <w:r w:rsidRPr="001A29E5" w:rsidDel="006179ED">
          <w:rPr>
            <w:rFonts w:asciiTheme="majorHAnsi" w:eastAsia="CMR10" w:hAnsiTheme="majorHAnsi" w:cstheme="majorHAnsi"/>
            <w:b/>
            <w:bCs/>
            <w:sz w:val="24"/>
            <w:szCs w:val="24"/>
            <w:lang w:eastAsia="en-US"/>
          </w:rPr>
          <w:delText>Parameters</w:delText>
        </w:r>
      </w:del>
      <w:ins w:id="252" w:author="Mthi, Z, Miss [24863831@sun.ac.za]" w:date="2022-08-12T15:26:00Z">
        <w:r w:rsidR="006179ED" w:rsidRPr="001A29E5">
          <w:rPr>
            <w:rFonts w:asciiTheme="majorHAnsi" w:eastAsia="CMR10" w:hAnsiTheme="majorHAnsi" w:cstheme="majorHAnsi"/>
            <w:b/>
            <w:bCs/>
            <w:sz w:val="24"/>
            <w:szCs w:val="24"/>
            <w:lang w:eastAsia="en-US"/>
          </w:rPr>
          <w:t>Parameter’s</w:t>
        </w:r>
      </w:ins>
      <w:r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 estimation and model calibration</w:t>
      </w:r>
    </w:p>
    <w:p w14:paraId="5D7B8D8C" w14:textId="0F509FD2" w:rsidR="00410E63" w:rsidRPr="001A29E5" w:rsidRDefault="00D7072A" w:rsidP="001A29E5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As indicated in Table 1, </w:t>
      </w:r>
      <w:del w:id="253" w:author="Bolton, L, Dr [lbolton@sun.ac.za]" w:date="2022-08-11T16:30:00Z">
        <w:r w:rsidRPr="001A29E5" w:rsidDel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 xml:space="preserve">values of </w:delText>
        </w:r>
      </w:del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some parameter</w:t>
      </w:r>
      <w:ins w:id="254" w:author="Bolton, L, Dr [lbolton@sun.ac.za]" w:date="2022-08-11T16:31:00Z">
        <w:r w:rsidR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values</w:t>
        </w:r>
      </w:ins>
      <w:del w:id="255" w:author="Bolton, L, Dr [lbolton@sun.ac.za]" w:date="2022-08-11T16:31:00Z">
        <w:r w:rsidRPr="001A29E5" w:rsidDel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delText>s</w:delText>
        </w:r>
      </w:del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and initial values of state variables in </w:t>
      </w:r>
      <w:ins w:id="256" w:author="Bolton, L, Dr [lbolton@sun.ac.za]" w:date="2022-08-11T16:31:00Z">
        <w:r w:rsidR="00B40D28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the </w:t>
        </w:r>
      </w:ins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model are estimated directly from published data. Other parameter values, especially those of the probability of transmission per contact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β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i</m:t>
            </m:r>
          </m:sub>
        </m:sSub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and the recovery rate from measles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i</m:t>
            </m:r>
          </m:sub>
        </m:sSub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for each age group, are estimated by fitting the model outcomes to measles data using the nonlinear least squares method [</w:t>
      </w:r>
      <w:r w:rsidR="00C5170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11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]. The measles data used for model fitting include the reported annual incidence and age specific incidence of measles in India from 20</w:t>
      </w:r>
      <w:r w:rsidR="00510139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15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to 20</w:t>
      </w:r>
      <w:r w:rsidR="00510139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2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0</w:t>
      </w:r>
      <w:r w:rsidR="00622C35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[</w:t>
      </w:r>
      <w:r w:rsidR="00C5170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12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]. The values of measles case</w:t>
      </w:r>
      <w:r w:rsidR="00785AFD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mortality 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ratio are</w:t>
      </w:r>
      <w:r w:rsidR="00622C35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 xml:space="preserve">= </m:t>
        </m:r>
      </m:oMath>
      <w:r w:rsidR="00785AFD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and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>=</m:t>
        </m:r>
        <m:r>
          <w:ins w:id="257" w:author="Mthi, Z, Miss [24863831@sun.ac.za]" w:date="2022-08-12T15:28:00Z">
            <w:rPr>
              <w:rFonts w:ascii="Cambria Math" w:eastAsia="CMBX10" w:hAnsi="Cambria Math" w:cstheme="majorHAnsi"/>
              <w:sz w:val="24"/>
              <w:szCs w:val="24"/>
              <w:lang w:eastAsia="en-US"/>
            </w:rPr>
            <m:t>0.2</m:t>
          </w:ins>
        </m:r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 xml:space="preserve"> </m:t>
        </m:r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. By the end of 20</w:t>
      </w:r>
      <w:r w:rsidR="0073726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20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, the values of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>=0.717</m:t>
        </m:r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, </w:t>
      </w:r>
      <m:oMath>
        <m:sSub>
          <m:sSubPr>
            <m:ctrlPr>
              <w:rPr>
                <w:rFonts w:ascii="Cambria Math" w:eastAsia="CMBX10" w:hAnsi="Cambria Math" w:cstheme="majorHAnsi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BX10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MBX10" w:hAnsi="Cambria Math" w:cstheme="majorHAnsi"/>
            <w:sz w:val="24"/>
            <w:szCs w:val="24"/>
            <w:lang w:eastAsia="en-US"/>
          </w:rPr>
          <m:t>=0.764</m:t>
        </m:r>
      </m:oMath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are the actual vaccination rates published by </w:t>
      </w:r>
      <w:r w:rsidR="0073726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>NICD</w:t>
      </w:r>
      <w:r w:rsidR="00C5170C"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 [9]</w:t>
      </w:r>
      <w:r w:rsidRPr="001A29E5">
        <w:rPr>
          <w:rFonts w:asciiTheme="majorHAnsi" w:eastAsia="CMBX10" w:hAnsiTheme="majorHAnsi" w:cstheme="majorHAnsi"/>
          <w:bCs/>
          <w:sz w:val="24"/>
          <w:szCs w:val="24"/>
          <w:lang w:eastAsia="en-US"/>
        </w:rPr>
        <w:t xml:space="preserve">. </w:t>
      </w:r>
    </w:p>
    <w:p w14:paraId="7C32BBA6" w14:textId="77777777" w:rsidR="00BD1B22" w:rsidRDefault="00BD1B22" w:rsidP="001A29E5">
      <w:pPr>
        <w:spacing w:line="360" w:lineRule="auto"/>
        <w:jc w:val="both"/>
        <w:rPr>
          <w:rFonts w:asciiTheme="majorHAnsi" w:eastAsia="CMBX10" w:hAnsiTheme="majorHAnsi" w:cstheme="majorHAnsi"/>
          <w:bCs/>
          <w:sz w:val="24"/>
          <w:szCs w:val="24"/>
          <w:lang w:eastAsia="en-US"/>
        </w:rPr>
      </w:pPr>
    </w:p>
    <w:p w14:paraId="3226B4F8" w14:textId="3423FE97" w:rsidR="0064491F" w:rsidRDefault="0064491F" w:rsidP="001A29E5">
      <w:pPr>
        <w:spacing w:line="360" w:lineRule="auto"/>
        <w:jc w:val="both"/>
        <w:rPr>
          <w:ins w:id="258" w:author="Mthi, Z, Miss [24863831@sun.ac.za]" w:date="2022-08-15T09:47:00Z"/>
          <w:rFonts w:asciiTheme="majorHAnsi" w:eastAsia="CMBX10" w:hAnsiTheme="majorHAnsi" w:cstheme="majorHAnsi"/>
          <w:b/>
          <w:sz w:val="24"/>
          <w:szCs w:val="24"/>
          <w:lang w:eastAsia="en-US"/>
        </w:rPr>
      </w:pPr>
      <w:r w:rsidRPr="001A29E5">
        <w:rPr>
          <w:rFonts w:asciiTheme="majorHAnsi" w:eastAsia="CMBX10" w:hAnsiTheme="majorHAnsi" w:cstheme="majorHAnsi"/>
          <w:b/>
          <w:sz w:val="24"/>
          <w:szCs w:val="24"/>
          <w:lang w:eastAsia="en-US"/>
        </w:rPr>
        <w:t>Immune profile analysis</w:t>
      </w:r>
    </w:p>
    <w:p w14:paraId="6AAE0F00" w14:textId="77777777" w:rsidR="00186262" w:rsidRPr="001A29E5" w:rsidRDefault="00186262" w:rsidP="00186262">
      <w:pPr>
        <w:spacing w:line="360" w:lineRule="auto"/>
        <w:jc w:val="both"/>
        <w:rPr>
          <w:ins w:id="259" w:author="Mthi, Z, Miss [24863831@sun.ac.za]" w:date="2022-08-15T09:47:00Z"/>
          <w:rFonts w:asciiTheme="majorHAnsi" w:eastAsia="CMR10" w:hAnsiTheme="majorHAnsi" w:cstheme="majorHAnsi"/>
          <w:sz w:val="24"/>
          <w:szCs w:val="24"/>
          <w:lang w:eastAsia="en-US"/>
        </w:rPr>
      </w:pPr>
      <w:ins w:id="260" w:author="Mthi, Z, Miss [24863831@sun.ac.za]" w:date="2022-08-15T09:47:00Z">
        <w:r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In our model, we will generate the measles immune profile for 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the </w:t>
        </w:r>
        <w:r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>total population and for different age group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s</w:t>
        </w:r>
        <w:r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. 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The baseline is the current </w:t>
        </w:r>
        <w:r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endemic level of measles vaccination strategies in South Africa, namely, a single-dose vaccine at 6 months old (age group 1) and the second dose vaccine at 12 months old (age group 1) during years 2015-2020. In South Africa, vaccination coverage of children under 1 year averaged 71.1% </w:t>
        </w:r>
      </w:ins>
      <m:oMath>
        <m:r>
          <w:ins w:id="261" w:author="Mthi, Z, Miss [24863831@sun.ac.za]" w:date="2022-08-15T09:47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(</m:t>
          </w:ins>
        </m:r>
        <m:sSub>
          <m:sSubPr>
            <m:ctrlPr>
              <w:ins w:id="262" w:author="Mthi, Z, Miss [24863831@sun.ac.za]" w:date="2022-08-15T09:47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ins>
            </m:ctrlPr>
          </m:sSubPr>
          <m:e>
            <m:r>
              <w:ins w:id="263" w:author="Mthi, Z, Miss [24863831@sun.ac.za]" w:date="2022-08-15T09:47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θ</m:t>
              </w:ins>
            </m:r>
          </m:e>
          <m:sub>
            <m:r>
              <w:ins w:id="264" w:author="Mthi, Z, Miss [24863831@sun.ac.za]" w:date="2022-08-15T09:47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1</m:t>
              </w:ins>
            </m:r>
          </m:sub>
        </m:sSub>
        <m:r>
          <w:ins w:id="265" w:author="Mthi, Z, Miss [24863831@sun.ac.za]" w:date="2022-08-15T09:47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=0.717)</m:t>
          </w:ins>
        </m:r>
      </m:oMath>
      <w:ins w:id="266" w:author="Mthi, Z, Miss [24863831@sun.ac.za]" w:date="2022-08-15T09:47:00Z">
        <w:r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, whilst measles second dose vaccination coverage is 76.4% </w:t>
        </w:r>
      </w:ins>
      <m:oMath>
        <m:r>
          <w:ins w:id="267" w:author="Mthi, Z, Miss [24863831@sun.ac.za]" w:date="2022-08-15T09:47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(</m:t>
          </w:ins>
        </m:r>
        <m:sSub>
          <m:sSubPr>
            <m:ctrlPr>
              <w:ins w:id="268" w:author="Mthi, Z, Miss [24863831@sun.ac.za]" w:date="2022-08-15T09:47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ins>
            </m:ctrlPr>
          </m:sSubPr>
          <m:e>
            <m:r>
              <w:ins w:id="269" w:author="Mthi, Z, Miss [24863831@sun.ac.za]" w:date="2022-08-15T09:47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θ</m:t>
              </w:ins>
            </m:r>
          </m:e>
          <m:sub>
            <m:r>
              <w:ins w:id="270" w:author="Mthi, Z, Miss [24863831@sun.ac.za]" w:date="2022-08-15T09:47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2</m:t>
              </w:ins>
            </m:r>
          </m:sub>
        </m:sSub>
        <m:r>
          <w:ins w:id="271" w:author="Mthi, Z, Miss [24863831@sun.ac.za]" w:date="2022-08-15T09:47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=0.764)</m:t>
          </w:ins>
        </m:r>
      </m:oMath>
      <w:ins w:id="272" w:author="Mthi, Z, Miss [24863831@sun.ac.za]" w:date="2022-08-15T09:47:00Z">
        <w:r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[9]. The efficacy of two doses of measles vaccine ranges from to 93-99%. We therefore assume that the efficacy of the first dose is 93% </w:t>
        </w:r>
      </w:ins>
      <m:oMath>
        <m:r>
          <w:ins w:id="273" w:author="Mthi, Z, Miss [24863831@sun.ac.za]" w:date="2022-08-15T09:47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(</m:t>
          </w:ins>
        </m:r>
        <m:sSub>
          <m:sSubPr>
            <m:ctrlPr>
              <w:ins w:id="274" w:author="Mthi, Z, Miss [24863831@sun.ac.za]" w:date="2022-08-15T09:47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ins>
            </m:ctrlPr>
          </m:sSubPr>
          <m:e>
            <m:r>
              <w:ins w:id="275" w:author="Mthi, Z, Miss [24863831@sun.ac.za]" w:date="2022-08-15T09:47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σ</m:t>
              </w:ins>
            </m:r>
          </m:e>
          <m:sub>
            <m:r>
              <w:ins w:id="276" w:author="Mthi, Z, Miss [24863831@sun.ac.za]" w:date="2022-08-15T09:47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1</m:t>
              </w:ins>
            </m:r>
          </m:sub>
        </m:sSub>
        <m:r>
          <w:ins w:id="277" w:author="Mthi, Z, Miss [24863831@sun.ac.za]" w:date="2022-08-15T09:47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=0.93)</m:t>
          </w:ins>
        </m:r>
      </m:oMath>
      <w:ins w:id="278" w:author="Mthi, Z, Miss [24863831@sun.ac.za]" w:date="2022-08-15T09:47:00Z">
        <w:r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and for the second dose is 95% </w:t>
        </w:r>
      </w:ins>
      <m:oMath>
        <m:r>
          <w:ins w:id="279" w:author="Mthi, Z, Miss [24863831@sun.ac.za]" w:date="2022-08-15T09:47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(</m:t>
          </w:ins>
        </m:r>
        <m:sSub>
          <m:sSubPr>
            <m:ctrlPr>
              <w:ins w:id="280" w:author="Mthi, Z, Miss [24863831@sun.ac.za]" w:date="2022-08-15T09:47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ins>
            </m:ctrlPr>
          </m:sSubPr>
          <m:e>
            <m:r>
              <w:ins w:id="281" w:author="Mthi, Z, Miss [24863831@sun.ac.za]" w:date="2022-08-15T09:47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σ</m:t>
              </w:ins>
            </m:r>
          </m:e>
          <m:sub>
            <m:r>
              <w:ins w:id="282" w:author="Mthi, Z, Miss [24863831@sun.ac.za]" w:date="2022-08-15T09:47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2</m:t>
              </w:ins>
            </m:r>
          </m:sub>
        </m:sSub>
        <m:r>
          <w:ins w:id="283" w:author="Mthi, Z, Miss [24863831@sun.ac.za]" w:date="2022-08-15T09:47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=0.95)</m:t>
          </w:ins>
        </m:r>
      </m:oMath>
      <w:ins w:id="284" w:author="Mthi, Z, Miss [24863831@sun.ac.za]" w:date="2022-08-15T09:47:00Z">
        <w:r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[10]. </w:t>
        </w:r>
      </w:ins>
    </w:p>
    <w:p w14:paraId="63EAB0CF" w14:textId="77777777" w:rsidR="00186262" w:rsidRDefault="00186262" w:rsidP="001A29E5">
      <w:pPr>
        <w:spacing w:line="360" w:lineRule="auto"/>
        <w:jc w:val="both"/>
        <w:rPr>
          <w:ins w:id="285" w:author="Mthi, Z, Miss [24863831@sun.ac.za]" w:date="2022-08-15T09:40:00Z"/>
          <w:rFonts w:asciiTheme="majorHAnsi" w:eastAsia="CMBX10" w:hAnsiTheme="majorHAnsi" w:cstheme="majorHAnsi"/>
          <w:b/>
          <w:sz w:val="24"/>
          <w:szCs w:val="24"/>
          <w:lang w:eastAsia="en-US"/>
        </w:rPr>
      </w:pPr>
    </w:p>
    <w:p w14:paraId="6F90C04A" w14:textId="07206D84" w:rsidR="00A03D20" w:rsidDel="001C767A" w:rsidRDefault="00A03D20" w:rsidP="00186262">
      <w:pPr>
        <w:spacing w:line="360" w:lineRule="auto"/>
        <w:jc w:val="both"/>
        <w:rPr>
          <w:del w:id="286" w:author="Mthi, Z, Miss [24863831@sun.ac.za]" w:date="2022-08-15T09:48:00Z"/>
          <w:rFonts w:asciiTheme="majorHAnsi" w:eastAsia="CMBX10" w:hAnsiTheme="majorHAnsi" w:cstheme="majorHAnsi"/>
          <w:bCs/>
          <w:sz w:val="24"/>
          <w:szCs w:val="24"/>
          <w:lang w:eastAsia="en-US"/>
        </w:rPr>
      </w:pPr>
      <w:ins w:id="287" w:author="Mthi, Z, Miss [24863831@sun.ac.za]" w:date="2022-08-15T09:41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The purpose of immune profile analysis for the population and two age </w:t>
        </w:r>
      </w:ins>
      <w:ins w:id="288" w:author="Mthi, Z, Miss [24863831@sun.ac.za]" w:date="2022-08-15T09:42:00Z">
        <w:r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group is to evaluate sustained effort of measles vaccination </w:t>
        </w:r>
        <w:r w:rsidR="0018626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strategies, </w:t>
        </w:r>
      </w:ins>
      <w:ins w:id="289" w:author="Mthi, Z, Miss [24863831@sun.ac.za]" w:date="2022-08-15T09:43:00Z">
        <w:r w:rsidR="0018626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particularly after introduction of second dose of vaccination. We will examine the fraction of popul</w:t>
        </w:r>
      </w:ins>
      <w:ins w:id="290" w:author="Mthi, Z, Miss [24863831@sun.ac.za]" w:date="2022-08-15T09:44:00Z">
        <w:r w:rsidR="0018626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ation that is protected by vaccination and the fraction that is protected by immunity d</w:t>
        </w:r>
      </w:ins>
      <w:ins w:id="291" w:author="Mthi, Z, Miss [24863831@sun.ac.za]" w:date="2022-08-15T09:45:00Z">
        <w:r w:rsidR="0018626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ue to past infection. This will demonstrate the effectiveness of the second dose of vaccination </w:t>
        </w:r>
      </w:ins>
      <w:ins w:id="292" w:author="Mthi, Z, Miss [24863831@sun.ac.za]" w:date="2022-08-15T09:46:00Z">
        <w:r w:rsidR="0018626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>at the population level. This model will also allow us to project the</w:t>
        </w:r>
      </w:ins>
      <w:ins w:id="293" w:author="Mthi, Z, Miss [24863831@sun.ac.za]" w:date="2022-08-15T09:47:00Z">
        <w:r w:rsidR="0018626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level of immunity in the population for future predictions. </w:t>
        </w:r>
      </w:ins>
      <w:ins w:id="294" w:author="Mthi, Z, Miss [24863831@sun.ac.za]" w:date="2022-08-15T09:43:00Z">
        <w:r w:rsidR="00186262">
          <w:rPr>
            <w:rFonts w:asciiTheme="majorHAnsi" w:eastAsia="CMBX10" w:hAnsiTheme="majorHAnsi" w:cstheme="majorHAnsi"/>
            <w:bCs/>
            <w:sz w:val="24"/>
            <w:szCs w:val="24"/>
            <w:lang w:eastAsia="en-US"/>
          </w:rPr>
          <w:t xml:space="preserve"> </w:t>
        </w:r>
      </w:ins>
    </w:p>
    <w:p w14:paraId="02161123" w14:textId="77777777" w:rsidR="001C767A" w:rsidRPr="00A03D20" w:rsidRDefault="001C767A" w:rsidP="001A29E5">
      <w:pPr>
        <w:spacing w:line="360" w:lineRule="auto"/>
        <w:jc w:val="both"/>
        <w:rPr>
          <w:ins w:id="295" w:author="Mthi, Z, Miss [24863831@sun.ac.za]" w:date="2022-08-15T09:48:00Z"/>
          <w:rFonts w:asciiTheme="majorHAnsi" w:eastAsia="CMBX10" w:hAnsiTheme="majorHAnsi" w:cstheme="majorHAnsi"/>
          <w:bCs/>
          <w:sz w:val="24"/>
          <w:szCs w:val="24"/>
          <w:lang w:eastAsia="en-US"/>
          <w:rPrChange w:id="296" w:author="Mthi, Z, Miss [24863831@sun.ac.za]" w:date="2022-08-15T09:40:00Z">
            <w:rPr>
              <w:ins w:id="297" w:author="Mthi, Z, Miss [24863831@sun.ac.za]" w:date="2022-08-15T09:48:00Z"/>
              <w:rFonts w:asciiTheme="majorHAnsi" w:eastAsia="CMBX10" w:hAnsiTheme="majorHAnsi" w:cstheme="majorHAnsi"/>
              <w:b/>
              <w:sz w:val="24"/>
              <w:szCs w:val="24"/>
              <w:lang w:eastAsia="en-US"/>
            </w:rPr>
          </w:rPrChange>
        </w:rPr>
      </w:pPr>
    </w:p>
    <w:p w14:paraId="11F95428" w14:textId="24B4A9AC" w:rsidR="00F629BD" w:rsidRPr="001A29E5" w:rsidDel="00186262" w:rsidRDefault="0064491F" w:rsidP="001A29E5">
      <w:pPr>
        <w:spacing w:line="360" w:lineRule="auto"/>
        <w:jc w:val="both"/>
        <w:rPr>
          <w:del w:id="298" w:author="Mthi, Z, Miss [24863831@sun.ac.za]" w:date="2022-08-15T09:48:00Z"/>
          <w:rFonts w:asciiTheme="majorHAnsi" w:eastAsia="CMR10" w:hAnsiTheme="majorHAnsi" w:cstheme="majorHAnsi"/>
          <w:sz w:val="24"/>
          <w:szCs w:val="24"/>
          <w:lang w:eastAsia="en-US"/>
        </w:rPr>
      </w:pPr>
      <w:bookmarkStart w:id="299" w:name="_Hlk111449290"/>
      <w:del w:id="300" w:author="Mthi, Z, Miss [24863831@sun.ac.za]" w:date="2022-08-15T09:48:00Z">
        <w:r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In our model, we</w:delText>
        </w:r>
        <w:r w:rsidR="00A15643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</w:delText>
        </w:r>
        <w:r w:rsidR="003876E6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will generate</w:delText>
        </w:r>
        <w:r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the measles immune profile analysis for </w:delText>
        </w:r>
      </w:del>
      <w:ins w:id="301" w:author="Bolton, L, Dr [lbolton@sun.ac.za]" w:date="2022-08-11T16:32:00Z">
        <w:del w:id="302" w:author="Mthi, Z, Miss [24863831@sun.ac.za]" w:date="2022-08-15T09:48:00Z">
          <w:r w:rsidR="00B40D28" w:rsidDel="00186262">
            <w:rPr>
              <w:rFonts w:asciiTheme="majorHAnsi" w:eastAsia="CMR10" w:hAnsiTheme="majorHAnsi" w:cstheme="majorHAnsi"/>
              <w:sz w:val="24"/>
              <w:szCs w:val="24"/>
              <w:lang w:eastAsia="en-US"/>
            </w:rPr>
            <w:delText xml:space="preserve">the </w:delText>
          </w:r>
        </w:del>
      </w:ins>
      <w:del w:id="303" w:author="Mthi, Z, Miss [24863831@sun.ac.za]" w:date="2022-08-15T09:48:00Z">
        <w:r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total population and for different age group</w:delText>
        </w:r>
      </w:del>
      <w:ins w:id="304" w:author="Bolton, L, Dr [lbolton@sun.ac.za]" w:date="2022-08-11T16:32:00Z">
        <w:del w:id="305" w:author="Mthi, Z, Miss [24863831@sun.ac.za]" w:date="2022-08-15T09:48:00Z">
          <w:r w:rsidR="00B40D28" w:rsidDel="00186262">
            <w:rPr>
              <w:rFonts w:asciiTheme="majorHAnsi" w:eastAsia="CMR10" w:hAnsiTheme="majorHAnsi" w:cstheme="majorHAnsi"/>
              <w:sz w:val="24"/>
              <w:szCs w:val="24"/>
              <w:lang w:eastAsia="en-US"/>
            </w:rPr>
            <w:delText>s</w:delText>
          </w:r>
        </w:del>
      </w:ins>
      <w:del w:id="306" w:author="Mthi, Z, Miss [24863831@sun.ac.za]" w:date="2022-08-15T09:48:00Z">
        <w:r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. </w:delText>
        </w:r>
      </w:del>
      <w:del w:id="307" w:author="Mthi, Z, Miss [24863831@sun.ac.za]" w:date="2022-08-12T15:58:00Z">
        <w:r w:rsidRPr="001A29E5" w:rsidDel="00223A1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The </w:delText>
        </w:r>
      </w:del>
      <w:del w:id="308" w:author="Mthi, Z, Miss [24863831@sun.ac.za]" w:date="2022-08-15T09:48:00Z">
        <w:r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endemic level of measles vaccination strategies in South Africa, namely, a single-dose vaccine at 6 months old (age group 1)</w:delText>
        </w:r>
        <w:r w:rsidR="00C32DB9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and the second dose vaccine at 12 months old (age group 1) during years 2015-2020. In South Africa, vaccination coverage of children under 1</w:delText>
        </w:r>
        <w:r w:rsidR="006F61C5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</w:delText>
        </w:r>
        <w:r w:rsidR="00C32DB9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year averaged 71.1% </w:delText>
        </w:r>
        <w:bookmarkStart w:id="309" w:name="_Hlk110259318"/>
      </w:del>
      <m:oMath>
        <m:r>
          <w:del w:id="310" w:author="Mthi, Z, Miss [24863831@sun.ac.za]" w:date="2022-08-15T09:48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(</m:t>
          </w:del>
        </m:r>
        <m:sSub>
          <m:sSubPr>
            <m:ctrlPr>
              <w:del w:id="311" w:author="Mthi, Z, Miss [24863831@sun.ac.za]" w:date="2022-08-15T09:48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del>
            </m:ctrlPr>
          </m:sSubPr>
          <m:e>
            <m:r>
              <w:del w:id="312" w:author="Mthi, Z, Miss [24863831@sun.ac.za]" w:date="2022-08-15T09:48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θ</m:t>
              </w:del>
            </m:r>
          </m:e>
          <m:sub>
            <m:r>
              <w:del w:id="313" w:author="Mthi, Z, Miss [24863831@sun.ac.za]" w:date="2022-08-15T09:48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1</m:t>
              </w:del>
            </m:r>
          </m:sub>
        </m:sSub>
        <m:r>
          <w:del w:id="314" w:author="Mthi, Z, Miss [24863831@sun.ac.za]" w:date="2022-08-15T09:48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=0.717)</m:t>
          </w:del>
        </m:r>
      </m:oMath>
      <w:bookmarkEnd w:id="309"/>
      <w:del w:id="315" w:author="Mthi, Z, Miss [24863831@sun.ac.za]" w:date="2022-08-15T09:48:00Z">
        <w:r w:rsidR="00BE00E7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, whilst measles second dose vaccination coverage is 76.4% </w:delText>
        </w:r>
      </w:del>
      <m:oMath>
        <m:r>
          <w:del w:id="316" w:author="Mthi, Z, Miss [24863831@sun.ac.za]" w:date="2022-08-15T09:48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(</m:t>
          </w:del>
        </m:r>
        <m:sSub>
          <m:sSubPr>
            <m:ctrlPr>
              <w:del w:id="317" w:author="Mthi, Z, Miss [24863831@sun.ac.za]" w:date="2022-08-15T09:48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del>
            </m:ctrlPr>
          </m:sSubPr>
          <m:e>
            <m:r>
              <w:del w:id="318" w:author="Mthi, Z, Miss [24863831@sun.ac.za]" w:date="2022-08-15T09:48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θ</m:t>
              </w:del>
            </m:r>
          </m:e>
          <m:sub>
            <m:r>
              <w:del w:id="319" w:author="Mthi, Z, Miss [24863831@sun.ac.za]" w:date="2022-08-15T09:48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2</m:t>
              </w:del>
            </m:r>
          </m:sub>
        </m:sSub>
        <m:r>
          <w:del w:id="320" w:author="Mthi, Z, Miss [24863831@sun.ac.za]" w:date="2022-08-15T09:48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=0.764)</m:t>
          </w:del>
        </m:r>
      </m:oMath>
      <w:del w:id="321" w:author="Mthi, Z, Miss [24863831@sun.ac.za]" w:date="2022-08-15T09:48:00Z">
        <w:r w:rsidR="00DE6258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[</w:delText>
        </w:r>
        <w:r w:rsidR="00C5170C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9</w:delText>
        </w:r>
        <w:r w:rsidR="00DE6258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]</w:delText>
        </w:r>
        <w:r w:rsidR="00BE00E7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. The efficacy of two doses of measles vaccine </w:delText>
        </w:r>
        <w:r w:rsidR="001A29E5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ranges</w:delText>
        </w:r>
        <w:r w:rsidR="00BE00E7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from to 93-99%. We therefore assume that the efficacy of the first dose is 93% </w:delText>
        </w:r>
      </w:del>
      <m:oMath>
        <m:r>
          <w:del w:id="322" w:author="Mthi, Z, Miss [24863831@sun.ac.za]" w:date="2022-08-15T09:48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(</m:t>
          </w:del>
        </m:r>
        <m:sSub>
          <m:sSubPr>
            <m:ctrlPr>
              <w:del w:id="323" w:author="Mthi, Z, Miss [24863831@sun.ac.za]" w:date="2022-08-15T09:48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del>
            </m:ctrlPr>
          </m:sSubPr>
          <m:e>
            <m:r>
              <w:del w:id="324" w:author="Mthi, Z, Miss [24863831@sun.ac.za]" w:date="2022-08-15T09:48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σ</m:t>
              </w:del>
            </m:r>
          </m:e>
          <m:sub>
            <m:r>
              <w:del w:id="325" w:author="Mthi, Z, Miss [24863831@sun.ac.za]" w:date="2022-08-15T09:48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1</m:t>
              </w:del>
            </m:r>
          </m:sub>
        </m:sSub>
        <m:r>
          <w:del w:id="326" w:author="Mthi, Z, Miss [24863831@sun.ac.za]" w:date="2022-08-15T09:48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=0.93)</m:t>
          </w:del>
        </m:r>
      </m:oMath>
      <w:del w:id="327" w:author="Mthi, Z, Miss [24863831@sun.ac.za]" w:date="2022-08-15T09:48:00Z">
        <w:r w:rsidR="00BE00E7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and</w:delText>
        </w:r>
        <w:r w:rsidR="00DE6258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for</w:delText>
        </w:r>
        <w:r w:rsidR="00BE00E7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the second </w:delText>
        </w:r>
        <w:r w:rsidR="00DE6258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dose is 9</w:delText>
        </w:r>
        <w:r w:rsidR="002269BC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5</w:delText>
        </w:r>
        <w:r w:rsidR="00DE6258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% </w:delText>
        </w:r>
      </w:del>
      <m:oMath>
        <m:r>
          <w:del w:id="328" w:author="Mthi, Z, Miss [24863831@sun.ac.za]" w:date="2022-08-15T09:48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(</m:t>
          </w:del>
        </m:r>
        <m:sSub>
          <m:sSubPr>
            <m:ctrlPr>
              <w:del w:id="329" w:author="Mthi, Z, Miss [24863831@sun.ac.za]" w:date="2022-08-15T09:48:00Z">
                <w:rPr>
                  <w:rFonts w:ascii="Cambria Math" w:eastAsia="CMR10" w:hAnsi="Cambria Math" w:cstheme="majorHAnsi"/>
                  <w:i/>
                  <w:sz w:val="24"/>
                  <w:szCs w:val="24"/>
                  <w:lang w:eastAsia="en-US"/>
                </w:rPr>
              </w:del>
            </m:ctrlPr>
          </m:sSubPr>
          <m:e>
            <m:r>
              <w:del w:id="330" w:author="Mthi, Z, Miss [24863831@sun.ac.za]" w:date="2022-08-15T09:48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σ</m:t>
              </w:del>
            </m:r>
          </m:e>
          <m:sub>
            <m:r>
              <w:del w:id="331" w:author="Mthi, Z, Miss [24863831@sun.ac.za]" w:date="2022-08-15T09:48:00Z">
                <w:rPr>
                  <w:rFonts w:ascii="Cambria Math" w:eastAsia="CMR10" w:hAnsi="Cambria Math" w:cstheme="majorHAnsi"/>
                  <w:sz w:val="24"/>
                  <w:szCs w:val="24"/>
                  <w:lang w:eastAsia="en-US"/>
                </w:rPr>
                <m:t>2</m:t>
              </w:del>
            </m:r>
          </m:sub>
        </m:sSub>
        <m:r>
          <w:del w:id="332" w:author="Mthi, Z, Miss [24863831@sun.ac.za]" w:date="2022-08-15T09:48:00Z">
            <w:rPr>
              <w:rFonts w:ascii="Cambria Math" w:eastAsia="CMR10" w:hAnsi="Cambria Math" w:cstheme="majorHAnsi"/>
              <w:sz w:val="24"/>
              <w:szCs w:val="24"/>
              <w:lang w:eastAsia="en-US"/>
            </w:rPr>
            <m:t>=0.95)</m:t>
          </w:del>
        </m:r>
      </m:oMath>
      <w:del w:id="333" w:author="Mthi, Z, Miss [24863831@sun.ac.za]" w:date="2022-08-15T09:48:00Z">
        <w:r w:rsidR="00DE6258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[</w:delText>
        </w:r>
        <w:r w:rsidR="00C5170C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10</w:delText>
        </w:r>
        <w:r w:rsidR="00DE6258" w:rsidRPr="001A29E5" w:rsidDel="00186262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]. </w:delText>
        </w:r>
      </w:del>
    </w:p>
    <w:bookmarkEnd w:id="299"/>
    <w:p w14:paraId="251E2FA4" w14:textId="77777777" w:rsidR="00C5291A" w:rsidRPr="001A29E5" w:rsidRDefault="00C5291A" w:rsidP="002006DE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008945BE" w14:textId="5B052B85" w:rsidR="00DE6258" w:rsidRPr="001A29E5" w:rsidRDefault="00C5291A" w:rsidP="001A29E5">
      <w:pPr>
        <w:spacing w:line="360" w:lineRule="auto"/>
        <w:jc w:val="both"/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</w:pPr>
      <w:r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Effect of increasing measles </w:t>
      </w:r>
      <w:r w:rsidR="001D25E6"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and improving </w:t>
      </w:r>
      <w:r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t xml:space="preserve">vaccination coverage </w:t>
      </w:r>
    </w:p>
    <w:p w14:paraId="08AB1CDB" w14:textId="4392C69A" w:rsidR="00B777F5" w:rsidRPr="001A29E5" w:rsidRDefault="005D0FAF" w:rsidP="001A29E5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Vaccination is </w:t>
      </w:r>
      <w:r w:rsidR="006B5ED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critical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to sustaining and increasing vaccination coverage rates and preventing outbreaks of measles vaccine preventable disease. </w:t>
      </w:r>
      <w:r w:rsidR="006B5ED7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The strong enforcement may help promote higher rates of vaccination coverage along with complementary actions such as monitoring VPD cases. 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The vaccination coverages of single-dose (MMR 1) and the second dose (MMR 2) should be both increased to 9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5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% </w:t>
      </w:r>
      <m:oMath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(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=</m:t>
        </m:r>
        <m:sSub>
          <m:sSubPr>
            <m:ctrlPr>
              <w:rPr>
                <w:rFonts w:ascii="Cambria Math" w:eastAsia="CMR10" w:hAnsi="Cambria Math" w:cstheme="maj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eastAsia="CMR10" w:hAnsi="Cambria Math" w:cstheme="majorHAnsi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MR10" w:hAnsi="Cambria Math" w:cstheme="majorHAnsi"/>
            <w:sz w:val="24"/>
            <w:szCs w:val="24"/>
            <w:lang w:eastAsia="en-US"/>
          </w:rPr>
          <m:t>=0.95)</m:t>
        </m:r>
      </m:oMath>
      <w:r w:rsidR="00C5170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[10]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. </w:t>
      </w:r>
      <w:r w:rsidR="00B777F5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In South Africa, t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he efficacy of MMR 1 can </w:t>
      </w:r>
      <w:r w:rsidR="00401FAE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reaches</w:t>
      </w:r>
      <w:r w:rsidR="002269BC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99% when administered to children </w:t>
      </w:r>
      <w:r w:rsidR="00401FAE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6 months old. </w:t>
      </w:r>
    </w:p>
    <w:p w14:paraId="133FF2CA" w14:textId="239C1753" w:rsidR="00782FE3" w:rsidRDefault="00782FE3" w:rsidP="001A29E5">
      <w:pPr>
        <w:spacing w:line="360" w:lineRule="auto"/>
        <w:jc w:val="both"/>
        <w:rPr>
          <w:ins w:id="334" w:author="Mthi, Z, Miss [24863831@sun.ac.za]" w:date="2022-08-15T09:48:00Z"/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36379A0E" w14:textId="206F2365" w:rsidR="001C767A" w:rsidRDefault="001C767A" w:rsidP="001A29E5">
      <w:pPr>
        <w:spacing w:line="360" w:lineRule="auto"/>
        <w:jc w:val="both"/>
        <w:rPr>
          <w:ins w:id="335" w:author="Mthi, Z, Miss [24863831@sun.ac.za]" w:date="2022-08-15T09:48:00Z"/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62AD8E70" w14:textId="373E5A18" w:rsidR="001C767A" w:rsidRDefault="001C767A" w:rsidP="001A29E5">
      <w:pPr>
        <w:spacing w:line="360" w:lineRule="auto"/>
        <w:jc w:val="both"/>
        <w:rPr>
          <w:ins w:id="336" w:author="Mthi, Z, Miss [24863831@sun.ac.za]" w:date="2022-08-15T09:48:00Z"/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6E132AC6" w14:textId="77777777" w:rsidR="001C767A" w:rsidRPr="001A29E5" w:rsidRDefault="001C767A" w:rsidP="001A29E5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</w:p>
    <w:p w14:paraId="6222D55D" w14:textId="0A13AEE4" w:rsidR="00AF3C2F" w:rsidRDefault="00AF3C2F" w:rsidP="001A29E5">
      <w:pPr>
        <w:spacing w:line="360" w:lineRule="auto"/>
        <w:jc w:val="both"/>
        <w:rPr>
          <w:ins w:id="337" w:author="Mthi, Z, Miss [24863831@sun.ac.za]" w:date="2022-08-12T15:35:00Z"/>
          <w:rFonts w:asciiTheme="majorHAnsi" w:eastAsia="CMR10" w:hAnsiTheme="majorHAnsi" w:cstheme="majorHAnsi"/>
          <w:b/>
          <w:bCs/>
          <w:sz w:val="24"/>
          <w:szCs w:val="24"/>
          <w:lang w:eastAsia="en-US"/>
        </w:rPr>
      </w:pPr>
      <w:r w:rsidRPr="001A29E5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lastRenderedPageBreak/>
        <w:t xml:space="preserve">Code design </w:t>
      </w:r>
    </w:p>
    <w:p w14:paraId="302907CB" w14:textId="64248340" w:rsidR="00DF09D5" w:rsidRPr="00DF09D5" w:rsidRDefault="00DF09D5" w:rsidP="001A29E5">
      <w:p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  <w:rPrChange w:id="338" w:author="Mthi, Z, Miss [24863831@sun.ac.za]" w:date="2022-08-12T15:35:00Z">
            <w:rPr>
              <w:rFonts w:asciiTheme="majorHAnsi" w:eastAsia="CMR10" w:hAnsiTheme="majorHAnsi" w:cstheme="majorHAnsi"/>
              <w:b/>
              <w:bCs/>
              <w:sz w:val="24"/>
              <w:szCs w:val="24"/>
              <w:lang w:eastAsia="en-US"/>
            </w:rPr>
          </w:rPrChange>
        </w:rPr>
      </w:pPr>
      <w:ins w:id="339" w:author="Mthi, Z, Miss [24863831@sun.ac.za]" w:date="2022-08-12T15:36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The model will be </w:t>
        </w:r>
      </w:ins>
      <w:ins w:id="340" w:author="Mthi, Z, Miss [24863831@sun.ac.za]" w:date="2022-08-12T15:38:00Z"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>run in R s</w:t>
        </w:r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tudio </w:t>
        </w:r>
      </w:ins>
      <w:ins w:id="341" w:author="Mthi, Z, Miss [24863831@sun.ac.za]" w:date="2022-08-12T15:39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(version 4.2.0) running R statistical software </w:t>
        </w:r>
      </w:ins>
      <w:ins w:id="342" w:author="Mthi, Z, Miss [24863831@sun.ac.za]" w:date="2022-08-12T15:40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>(version 4.2.0). The R package tidyverse</w:t>
        </w:r>
      </w:ins>
      <w:ins w:id="343" w:author="Mthi, Z, Miss [24863831@sun.ac.za]" w:date="2022-08-12T15:41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(version 4.2.0)</w:t>
        </w:r>
      </w:ins>
      <w:ins w:id="344" w:author="Mthi, Z, Miss [24863831@sun.ac.za]" w:date="2022-08-12T15:40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will be used</w:t>
        </w:r>
      </w:ins>
      <w:ins w:id="345" w:author="Mthi, Z, Miss [24863831@sun.ac.za]" w:date="2022-08-12T15:41:00Z"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>.</w:t>
        </w:r>
      </w:ins>
    </w:p>
    <w:p w14:paraId="1764FB2F" w14:textId="71EF4FD2" w:rsidR="00640AFB" w:rsidRPr="001A29E5" w:rsidDel="00E64C50" w:rsidRDefault="00CE6CF3" w:rsidP="001A29E5">
      <w:pPr>
        <w:spacing w:line="360" w:lineRule="auto"/>
        <w:jc w:val="both"/>
        <w:rPr>
          <w:del w:id="346" w:author="Mthi, Z, Miss [24863831@sun.ac.za]" w:date="2022-08-12T15:41:00Z"/>
          <w:rFonts w:asciiTheme="majorHAnsi" w:eastAsia="CMR10" w:hAnsiTheme="majorHAnsi" w:cstheme="majorHAnsi"/>
          <w:sz w:val="24"/>
          <w:szCs w:val="24"/>
          <w:lang w:eastAsia="en-US"/>
        </w:rPr>
      </w:pPr>
      <w:del w:id="347" w:author="Mthi, Z, Miss [24863831@sun.ac.za]" w:date="2022-08-12T15:41:00Z">
        <w:r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The </w:delText>
        </w:r>
        <w:r w:rsidRPr="001A29E5" w:rsidDel="00E64C50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 xml:space="preserve">discrete age-structured SEIR epidemic model with applications to measles vaccination strategies </w:delText>
        </w:r>
        <w:r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we will be implementing computational language. The programming language that will be used is </w:delText>
        </w:r>
        <w:r w:rsidR="00DD385A" w:rsidRPr="001A29E5" w:rsidDel="00E64C50">
          <w:rPr>
            <w:rFonts w:asciiTheme="majorHAnsi" w:eastAsia="CMR10" w:hAnsiTheme="majorHAnsi" w:cstheme="majorHAnsi"/>
            <w:b/>
            <w:bCs/>
            <w:sz w:val="24"/>
            <w:szCs w:val="24"/>
            <w:lang w:eastAsia="en-US"/>
          </w:rPr>
          <w:delText>R</w:delText>
        </w:r>
        <w:r w:rsidR="00DD385A"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 specifically R-Studio to code our epidemic model.  We used </w:delText>
        </w:r>
        <w:r w:rsidR="00640AFB" w:rsidRPr="001A29E5" w:rsidDel="00E64C50">
          <w:rPr>
            <w:rFonts w:asciiTheme="majorHAnsi" w:eastAsia="CMR10" w:hAnsiTheme="majorHAnsi" w:cstheme="majorHAnsi"/>
            <w:i/>
            <w:iCs/>
            <w:sz w:val="24"/>
            <w:szCs w:val="24"/>
            <w:lang w:eastAsia="en-US"/>
          </w:rPr>
          <w:delText xml:space="preserve">tidyverse </w:delText>
        </w:r>
        <w:r w:rsidR="00640AFB"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package.</w:delText>
        </w:r>
      </w:del>
    </w:p>
    <w:p w14:paraId="2DC02512" w14:textId="1104CD01" w:rsidR="00DF0FFD" w:rsidRPr="001A29E5" w:rsidRDefault="00640AFB" w:rsidP="001A29E5">
      <w:pPr>
        <w:spacing w:line="360" w:lineRule="auto"/>
        <w:jc w:val="both"/>
        <w:rPr>
          <w:rFonts w:asciiTheme="majorHAnsi" w:eastAsiaTheme="minorHAnsi" w:hAnsiTheme="majorHAnsi" w:cstheme="majorHAnsi"/>
          <w:sz w:val="24"/>
          <w:szCs w:val="24"/>
          <w:lang w:eastAsia="en-US"/>
        </w:rPr>
      </w:pPr>
      <w:del w:id="348" w:author="Mthi, Z, Miss [24863831@sun.ac.za]" w:date="2022-08-12T15:41:00Z">
        <w:r w:rsidRPr="001A29E5" w:rsidDel="00E64C50">
          <w:rPr>
            <w:rFonts w:asciiTheme="majorHAnsi" w:eastAsia="CMR10" w:hAnsiTheme="majorHAnsi" w:cstheme="majorHAnsi"/>
            <w:i/>
            <w:iCs/>
            <w:sz w:val="24"/>
            <w:szCs w:val="24"/>
            <w:lang w:eastAsia="en-US"/>
          </w:rPr>
          <w:delText xml:space="preserve"> </w:delText>
        </w:r>
      </w:del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We </w:t>
      </w:r>
      <w:del w:id="349" w:author="Bolton, L, Dr [lbolton@sun.ac.za]" w:date="2022-08-11T16:35:00Z">
        <w:r w:rsidRPr="001A29E5" w:rsidDel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create </w:delText>
        </w:r>
      </w:del>
      <w:ins w:id="350" w:author="Bolton, L, Dr [lbolton@sun.ac.za]" w:date="2022-08-11T16:35:00Z">
        <w:r w:rsidR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t>define</w:t>
        </w:r>
        <w:r w:rsidR="00EE3366"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</w:ins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a function to calculate the rate of change in each state variable. This function </w:t>
      </w:r>
      <w:r w:rsidR="00FA1995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solves</w:t>
      </w:r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</w:t>
      </w:r>
      <w:del w:id="351" w:author="Bolton, L, Dr [lbolton@sun.ac.za]" w:date="2022-08-11T16:35:00Z">
        <w:r w:rsidRPr="001A29E5" w:rsidDel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 xml:space="preserve">our </w:delText>
        </w:r>
      </w:del>
      <w:ins w:id="352" w:author="Bolton, L, Dr [lbolton@sun.ac.za]" w:date="2022-08-11T16:35:00Z">
        <w:r w:rsidR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t>the</w:t>
        </w:r>
        <w:r w:rsidR="00EE3366"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</w:ins>
      <w:r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>Ordinary Differential Equations (ODE’s</w:t>
      </w:r>
      <w:del w:id="353" w:author="Mthi, Z, Miss [24863831@sun.ac.za]" w:date="2022-08-12T15:41:00Z">
        <w:r w:rsidRPr="001A29E5" w:rsidDel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)</w:delText>
        </w:r>
      </w:del>
      <w:ins w:id="354" w:author="Bolton, L, Dr [lbolton@sun.ac.za]" w:date="2022-08-11T16:35:00Z">
        <w:del w:id="355" w:author="Mthi, Z, Miss [24863831@sun.ac.za]" w:date="2022-08-12T15:41:00Z">
          <w:r w:rsidR="00EE3366" w:rsidDel="00E64C50">
            <w:rPr>
              <w:rFonts w:asciiTheme="majorHAnsi" w:eastAsia="CMR10" w:hAnsiTheme="majorHAnsi" w:cstheme="majorHAnsi"/>
              <w:sz w:val="24"/>
              <w:szCs w:val="24"/>
              <w:lang w:eastAsia="en-US"/>
            </w:rPr>
            <w:delText>(</w:delText>
          </w:r>
        </w:del>
      </w:ins>
      <w:ins w:id="356" w:author="Mthi, Z, Miss [24863831@sun.ac.za]" w:date="2022-08-12T15:41:00Z">
        <w:r w:rsidR="00E64C50" w:rsidRPr="001A29E5">
          <w:rPr>
            <w:rFonts w:asciiTheme="majorHAnsi" w:eastAsia="CMR10" w:hAnsiTheme="majorHAnsi" w:cstheme="majorHAnsi"/>
            <w:sz w:val="24"/>
            <w:szCs w:val="24"/>
            <w:lang w:eastAsia="en-US"/>
          </w:rPr>
          <w:t>)</w:t>
        </w:r>
        <w:r w:rsidR="00E64C50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(</w:t>
        </w:r>
      </w:ins>
      <w:ins w:id="357" w:author="Bolton, L, Dr [lbolton@sun.ac.za]" w:date="2022-08-11T16:35:00Z">
        <w:r w:rsidR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specify the equation numbers), taking </w:t>
        </w:r>
      </w:ins>
      <w:del w:id="358" w:author="Bolton, L, Dr [lbolton@sun.ac.za]" w:date="2022-08-11T16:35:00Z">
        <w:r w:rsidR="00FA1995" w:rsidRPr="001A29E5" w:rsidDel="00EE3366">
          <w:rPr>
            <w:rFonts w:asciiTheme="majorHAnsi" w:eastAsia="CMR10" w:hAnsiTheme="majorHAnsi" w:cstheme="majorHAnsi"/>
            <w:sz w:val="24"/>
            <w:szCs w:val="24"/>
            <w:lang w:eastAsia="en-US"/>
          </w:rPr>
          <w:delText>, this function takes</w:delText>
        </w:r>
      </w:del>
      <w:r w:rsidR="00FA1995" w:rsidRPr="001A29E5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parameters of the model system. </w:t>
      </w:r>
      <w:del w:id="359" w:author="Bolton, L, Dr [lbolton@sun.ac.za]" w:date="2022-08-11T16:36:00Z">
        <w:r w:rsidR="00563722" w:rsidRPr="001A29E5" w:rsidDel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>This</w:delText>
        </w:r>
        <w:r w:rsidR="00FA1995" w:rsidRPr="001A29E5" w:rsidDel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 xml:space="preserve"> function that will update the</w:delText>
        </w:r>
      </w:del>
      <w:ins w:id="360" w:author="Bolton, L, Dr [lbolton@sun.ac.za]" w:date="2022-08-11T16:36:00Z">
        <w:r w:rsidR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t>The</w:t>
        </w:r>
      </w:ins>
      <w:r w:rsidR="00FA1995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system </w:t>
      </w:r>
      <w:ins w:id="361" w:author="Bolton, L, Dr [lbolton@sun.ac.za]" w:date="2022-08-11T16:36:00Z">
        <w:r w:rsidR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t xml:space="preserve">will be updated </w:t>
        </w:r>
      </w:ins>
      <w:r w:rsidR="00FA1995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>at each time step</w:t>
      </w:r>
      <w:r w:rsidR="00E00E0D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.  The change in state variables </w:t>
      </w:r>
      <w:r w:rsidR="00BD1B22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>is</w:t>
      </w:r>
      <w:r w:rsidR="00E00E0D" w:rsidRPr="001A29E5">
        <w:rPr>
          <w:rFonts w:asciiTheme="majorHAnsi" w:eastAsiaTheme="minorHAnsi" w:hAnsiTheme="majorHAnsi" w:cstheme="majorHAnsi"/>
          <w:sz w:val="24"/>
          <w:szCs w:val="24"/>
          <w:lang w:eastAsia="en-US"/>
        </w:rPr>
        <w:t xml:space="preserve"> calculated and returned</w:t>
      </w:r>
      <w:del w:id="362" w:author="Bolton, L, Dr [lbolton@sun.ac.za]" w:date="2022-08-11T16:36:00Z">
        <w:r w:rsidR="00E00E0D" w:rsidRPr="001A29E5" w:rsidDel="00EE3366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 xml:space="preserve"> in our function, we calculated this by using differential equations from our model.</w:delText>
        </w:r>
      </w:del>
      <w:ins w:id="363" w:author="Mthi, Z, Miss [24863831@sun.ac.za]" w:date="2022-08-12T15:35:00Z">
        <w:r w:rsidR="00DF09D5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t>.</w:t>
        </w:r>
      </w:ins>
      <w:del w:id="364" w:author="Mthi, Z, Miss [24863831@sun.ac.za]" w:date="2022-08-12T15:35:00Z">
        <w:r w:rsidR="00E00E0D" w:rsidRPr="001A29E5" w:rsidDel="00DF09D5">
          <w:rPr>
            <w:rFonts w:asciiTheme="majorHAnsi" w:eastAsiaTheme="minorHAnsi" w:hAnsiTheme="majorHAnsi" w:cstheme="majorHAnsi"/>
            <w:sz w:val="24"/>
            <w:szCs w:val="24"/>
            <w:lang w:eastAsia="en-US"/>
          </w:rPr>
          <w:delText xml:space="preserve"> </w:delText>
        </w:r>
      </w:del>
    </w:p>
    <w:p w14:paraId="1CBBDEFA" w14:textId="3CB6970C" w:rsidR="00DF0FFD" w:rsidRPr="00DF0FFD" w:rsidRDefault="00DF0FFD" w:rsidP="00DF0FFD">
      <w:pPr>
        <w:rPr>
          <w:rFonts w:asciiTheme="majorHAnsi" w:eastAsiaTheme="minorHAnsi" w:hAnsiTheme="majorHAnsi" w:cstheme="majorHAnsi"/>
          <w:lang w:eastAsia="en-US"/>
        </w:rPr>
      </w:pPr>
      <w:r>
        <w:rPr>
          <w:rFonts w:asciiTheme="majorHAnsi" w:eastAsiaTheme="minorHAnsi" w:hAnsiTheme="majorHAnsi" w:cstheme="majorHAnsi"/>
          <w:lang w:eastAsia="en-US"/>
        </w:rPr>
        <w:br w:type="page"/>
      </w:r>
    </w:p>
    <w:p w14:paraId="06BACBF0" w14:textId="012E5EE4" w:rsidR="00DF0FFD" w:rsidRPr="00092324" w:rsidRDefault="00DF0FFD" w:rsidP="00092324">
      <w:pPr>
        <w:spacing w:line="360" w:lineRule="auto"/>
        <w:jc w:val="both"/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b/>
          <w:bCs/>
          <w:sz w:val="24"/>
          <w:szCs w:val="24"/>
          <w:lang w:eastAsia="en-US"/>
        </w:rPr>
        <w:lastRenderedPageBreak/>
        <w:t>References</w:t>
      </w:r>
    </w:p>
    <w:p w14:paraId="60BA61E2" w14:textId="0A7748DE" w:rsidR="002A7AC0" w:rsidRPr="00092324" w:rsidRDefault="00DF0FFD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Coale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A.J., 1957, January. How the age distribution of a human population is determined. In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 xml:space="preserve">Cold spring </w:t>
      </w:r>
      <w:proofErr w:type="spellStart"/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harbor</w:t>
      </w:r>
      <w:proofErr w:type="spellEnd"/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 xml:space="preserve"> symposia on quantitative biology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 (Vol. 22, pp. 83-89). Cold Spring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Harbor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Laboratory Press.</w:t>
      </w:r>
    </w:p>
    <w:p w14:paraId="74557B27" w14:textId="7F6A17B7" w:rsidR="002A7AC0" w:rsidRPr="00092324" w:rsidRDefault="00DF0FFD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Zhang, Z.,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Qiao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X., Yang, S. and Jiang, X., 2018. Non-uniform distribution of contamination on composite insulators in HVDC transmission lines.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Applied Sciences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8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(10), p.1962.</w:t>
      </w:r>
    </w:p>
    <w:p w14:paraId="51C2B639" w14:textId="78BCF8F7" w:rsidR="002A7AC0" w:rsidRPr="00092324" w:rsidRDefault="00DF0FFD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Marelli, A.J., Mackie, A.S., Ionescu-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Ittu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R.,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Rahme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E. and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Pilote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L., 2007. Congenital heart disease in the general population: changing prevalence and age distribution. Circulation, 115(2), pp.163-172.</w:t>
      </w:r>
    </w:p>
    <w:p w14:paraId="290C5C2E" w14:textId="5FD3EBFB" w:rsidR="00DF0FFD" w:rsidRPr="00092324" w:rsidRDefault="008154E1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Gautret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P., Botelho‐Nevers, E.,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Brouqui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P. and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Parola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P., 2012. The spread of vaccine‐preventable diseases by international travellers: a public‐health concern.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Clinical Microbiology and Infection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18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pp.77-84.</w:t>
      </w:r>
    </w:p>
    <w:p w14:paraId="6010DCD7" w14:textId="24EDF80D" w:rsidR="008154E1" w:rsidRPr="00092324" w:rsidRDefault="008154E1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Kuga, K. and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Tanimoto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J., 2018. Which is more effective for suppressing an infectious disease: imperfect vaccination or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defense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against </w:t>
      </w:r>
      <w:proofErr w:type="gram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contagion?.</w:t>
      </w:r>
      <w:proofErr w:type="gram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Journal of Statistical Mechanics: Theory and Experiment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2018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(2), p.023407.</w:t>
      </w:r>
    </w:p>
    <w:p w14:paraId="42B9EB3F" w14:textId="73C8924B" w:rsidR="008154E1" w:rsidRPr="00092324" w:rsidRDefault="008154E1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National Institute Communicable Diseases. OUTBREAK RESPONSE UNIT, DIVISION OF PUBLIC HEALTH SURVEILLANCE AND RESPONSE; CENTRE FOR VACCINE AND IMMUNOLOGY. 2002. https://www.nicd.ac.za/wpcontent/uploads/2022/06/Measles-Vaccine-FAQ-_20220608.pdf</w:t>
      </w:r>
    </w:p>
    <w:p w14:paraId="5851DC18" w14:textId="4238CFBF" w:rsidR="008154E1" w:rsidRPr="00092324" w:rsidRDefault="002A7AC0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Strebel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P.M.,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Papania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M.J.,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Fiebelkorn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A.P., Halsey, N.A., Plotkin, S., Orenstein, W. and Offit, P., 2012. Measles vaccine.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Vaccines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6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pp.352-387.</w:t>
      </w:r>
    </w:p>
    <w:p w14:paraId="1886A290" w14:textId="47F98F31" w:rsidR="002A7AC0" w:rsidRPr="00092324" w:rsidRDefault="00915D3C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Greenwood, K.P., Hafiz, R., Ware, R.S. and Lambert, S.B., 2016. A systematic review of human-to-human transmission of measles vaccine virus.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Vaccine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 </w:t>
      </w:r>
      <w:r w:rsidRPr="00092324">
        <w:rPr>
          <w:rFonts w:asciiTheme="majorHAnsi" w:eastAsia="CMR10" w:hAnsiTheme="majorHAnsi" w:cstheme="majorHAnsi"/>
          <w:i/>
          <w:iCs/>
          <w:sz w:val="24"/>
          <w:szCs w:val="24"/>
          <w:lang w:eastAsia="en-US"/>
        </w:rPr>
        <w:t>34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(23), pp.2531-2536.</w:t>
      </w:r>
    </w:p>
    <w:p w14:paraId="6599E206" w14:textId="109937AC" w:rsidR="00915D3C" w:rsidRPr="00092324" w:rsidRDefault="00915D3C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National Institute Communicable Diseases. OUTBREAK RESPONSE UNIT, DIVISION OF PUBLIC HEALTH SURVEILLANCE AND RESPONSE; CENTRE FOR VACCINE AND IMMUNOLOGY. 2002. https://www.nicd.ac.za/wpcontent/uploads/2022/06/Measles-Vaccine-FAQ-_20220608.pdf</w:t>
      </w:r>
    </w:p>
    <w:p w14:paraId="4BF726AA" w14:textId="12355694" w:rsidR="00915D3C" w:rsidRPr="00092324" w:rsidRDefault="00A23140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National Institute Communicable Diseases.</w:t>
      </w:r>
      <w:r w:rsidRPr="00092324">
        <w:rPr>
          <w:rFonts w:asciiTheme="majorHAnsi" w:hAnsiTheme="majorHAnsi" w:cstheme="majorHAnsi"/>
          <w:sz w:val="24"/>
          <w:szCs w:val="24"/>
        </w:rPr>
        <w:t xml:space="preserve"> A</w:t>
      </w: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NNUAL MEASLES, RUBELLA AND CONGENITAL RUBELLA SURVEILLANCE REVIEW, SOUTH AFRICA, 2019 </w:t>
      </w:r>
    </w:p>
    <w:p w14:paraId="292E82F9" w14:textId="77777777" w:rsidR="00C5170C" w:rsidRPr="00092324" w:rsidRDefault="00C5170C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lastRenderedPageBreak/>
        <w:t xml:space="preserve">Glover, D.M., Jenkins, W.J.,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Doney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, S.C., Glover, D.M., Jenkins, W.J. and </w:t>
      </w:r>
      <w:proofErr w:type="spellStart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Doney</w:t>
      </w:r>
      <w:proofErr w:type="spellEnd"/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, S.C., 2008. Least squares and regression techniques, goodness of fit and tests, non-linear least squares techniques. Woods Hole Oceanographic Institute, 8.</w:t>
      </w:r>
    </w:p>
    <w:p w14:paraId="32AC7FF1" w14:textId="32492E5A" w:rsidR="00C5170C" w:rsidRDefault="00C5170C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</w:rPr>
      </w:pPr>
      <w:r w:rsidRPr="00092324">
        <w:rPr>
          <w:rFonts w:asciiTheme="majorHAnsi" w:eastAsia="CMR10" w:hAnsiTheme="majorHAnsi" w:cstheme="majorHAnsi"/>
          <w:sz w:val="24"/>
          <w:szCs w:val="24"/>
          <w:lang w:eastAsia="en-US"/>
        </w:rPr>
        <w:t>W.H. Organization, Vaccine-preventable diseases: monitoring system, http://apps.who.int/immunization_monitoring/globalsummary/countries?countrycriteria (accessed on April 16, 2017).</w:t>
      </w:r>
    </w:p>
    <w:p w14:paraId="3C840917" w14:textId="64C0775D" w:rsidR="00A96D96" w:rsidRDefault="00A96D96" w:rsidP="00092324">
      <w:pPr>
        <w:pStyle w:val="ListParagraph"/>
        <w:numPr>
          <w:ilvl w:val="0"/>
          <w:numId w:val="7"/>
        </w:numPr>
        <w:spacing w:line="360" w:lineRule="auto"/>
        <w:jc w:val="both"/>
        <w:rPr>
          <w:ins w:id="365" w:author="Mthi, Z, Miss [24863831@sun.ac.za]" w:date="2022-08-12T14:00:00Z"/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r w:rsidRPr="00A96D96">
        <w:rPr>
          <w:rFonts w:asciiTheme="majorHAnsi" w:eastAsia="CMR10" w:hAnsiTheme="majorHAnsi" w:cstheme="majorHAnsi"/>
          <w:sz w:val="24"/>
          <w:szCs w:val="24"/>
          <w:lang w:eastAsia="en-US"/>
        </w:rPr>
        <w:t>Madhi</w:t>
      </w:r>
      <w:proofErr w:type="spellEnd"/>
      <w:r w:rsidRPr="00A96D96">
        <w:rPr>
          <w:rFonts w:asciiTheme="majorHAnsi" w:eastAsia="CMR10" w:hAnsiTheme="majorHAnsi" w:cstheme="majorHAnsi"/>
          <w:sz w:val="24"/>
          <w:szCs w:val="24"/>
          <w:lang w:eastAsia="en-US"/>
        </w:rPr>
        <w:t xml:space="preserve"> SA, Rees H. Special focus on challenges and opportunities for the development and use of vaccines in Africa. Human Vaccines &amp; </w:t>
      </w:r>
      <w:proofErr w:type="spellStart"/>
      <w:r w:rsidRPr="00A96D96">
        <w:rPr>
          <w:rFonts w:asciiTheme="majorHAnsi" w:eastAsia="CMR10" w:hAnsiTheme="majorHAnsi" w:cstheme="majorHAnsi"/>
          <w:sz w:val="24"/>
          <w:szCs w:val="24"/>
          <w:lang w:eastAsia="en-US"/>
        </w:rPr>
        <w:t>Immunotherapeutics</w:t>
      </w:r>
      <w:proofErr w:type="spellEnd"/>
      <w:r w:rsidRPr="00A96D96">
        <w:rPr>
          <w:rFonts w:asciiTheme="majorHAnsi" w:eastAsia="CMR10" w:hAnsiTheme="majorHAnsi" w:cstheme="majorHAnsi"/>
          <w:sz w:val="24"/>
          <w:szCs w:val="24"/>
          <w:lang w:eastAsia="en-US"/>
        </w:rPr>
        <w:t>. 2018;14(10):2335-9</w:t>
      </w:r>
    </w:p>
    <w:p w14:paraId="46B01F39" w14:textId="167A0B8C" w:rsidR="008E52C1" w:rsidRDefault="008E52C1" w:rsidP="00EF5D97">
      <w:pPr>
        <w:pStyle w:val="ListParagraph"/>
        <w:numPr>
          <w:ilvl w:val="0"/>
          <w:numId w:val="7"/>
        </w:numPr>
        <w:spacing w:line="360" w:lineRule="auto"/>
        <w:jc w:val="both"/>
        <w:rPr>
          <w:ins w:id="366" w:author="Mthi, Z, Miss [24863831@sun.ac.za]" w:date="2022-08-12T14:08:00Z"/>
          <w:rFonts w:asciiTheme="majorHAnsi" w:eastAsia="CMR10" w:hAnsiTheme="majorHAnsi" w:cstheme="majorHAnsi"/>
          <w:sz w:val="24"/>
          <w:szCs w:val="24"/>
          <w:lang w:eastAsia="en-US"/>
        </w:rPr>
      </w:pPr>
      <w:ins w:id="367" w:author="Mthi, Z, Miss [24863831@sun.ac.za]" w:date="2022-08-12T14:00:00Z">
        <w:r w:rsidRPr="008E52C1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WHO Joint News Release. More than 140,000 die from measles as cases surge </w:t>
        </w:r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  <w:rPrChange w:id="368" w:author="Mthi, Z, Miss [24863831@sun.ac.za]" w:date="2022-08-12T14:08:00Z">
              <w:rPr>
                <w:lang w:eastAsia="en-US"/>
              </w:rPr>
            </w:rPrChange>
          </w:rPr>
          <w:t xml:space="preserve">worldwide. 2019. Available at: </w:t>
        </w:r>
      </w:ins>
      <w:ins w:id="369" w:author="Mthi, Z, Miss [24863831@sun.ac.za]" w:date="2022-08-12T14:08:00Z"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begin"/>
        </w:r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 xml:space="preserve"> HYPERLINK "</w:instrText>
        </w:r>
      </w:ins>
      <w:ins w:id="370" w:author="Mthi, Z, Miss [24863831@sun.ac.za]" w:date="2022-08-12T14:00:00Z">
        <w:r w:rsidR="00EF5D97" w:rsidRPr="00EF5D97">
          <w:rPr>
            <w:rFonts w:asciiTheme="majorHAnsi" w:eastAsia="CMR10" w:hAnsiTheme="majorHAnsi" w:cstheme="majorHAnsi"/>
            <w:sz w:val="24"/>
            <w:szCs w:val="24"/>
            <w:lang w:eastAsia="en-US"/>
            <w:rPrChange w:id="371" w:author="Mthi, Z, Miss [24863831@sun.ac.za]" w:date="2022-08-12T14:08:00Z">
              <w:rPr>
                <w:lang w:eastAsia="en-US"/>
              </w:rPr>
            </w:rPrChange>
          </w:rPr>
          <w:instrText>https://www.who.int/news-room/detail/05-12-2019-more-than-140-000-die-from-measles-as-cases-surge-worldwide</w:instrText>
        </w:r>
      </w:ins>
      <w:ins w:id="372" w:author="Mthi, Z, Miss [24863831@sun.ac.za]" w:date="2022-08-12T14:08:00Z"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 xml:space="preserve">" </w:instrText>
        </w:r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separate"/>
        </w:r>
      </w:ins>
      <w:ins w:id="373" w:author="Mthi, Z, Miss [24863831@sun.ac.za]" w:date="2022-08-12T14:00:00Z">
        <w:r w:rsidR="00EF5D97" w:rsidRPr="00D41DA5">
          <w:rPr>
            <w:rStyle w:val="Hyperlink"/>
            <w:rFonts w:asciiTheme="majorHAnsi" w:eastAsia="CMR10" w:hAnsiTheme="majorHAnsi" w:cstheme="majorHAnsi"/>
            <w:sz w:val="24"/>
            <w:szCs w:val="24"/>
            <w:rPrChange w:id="374" w:author="Mthi, Z, Miss [24863831@sun.ac.za]" w:date="2022-08-12T14:08:00Z">
              <w:rPr>
                <w:lang w:eastAsia="en-US"/>
              </w:rPr>
            </w:rPrChange>
          </w:rPr>
          <w:t>https://www.who.int/news-room/detail/05-12-2019-more-than-140-000-die-from-measles-as-cases-surge-worldwide</w:t>
        </w:r>
      </w:ins>
      <w:ins w:id="375" w:author="Mthi, Z, Miss [24863831@sun.ac.za]" w:date="2022-08-12T14:08:00Z">
        <w:r w:rsid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end"/>
        </w:r>
      </w:ins>
    </w:p>
    <w:p w14:paraId="5BD53162" w14:textId="1A8549B9" w:rsidR="00EF5D97" w:rsidRDefault="00EF5D97" w:rsidP="00EF5D97">
      <w:pPr>
        <w:pStyle w:val="ListParagraph"/>
        <w:numPr>
          <w:ilvl w:val="0"/>
          <w:numId w:val="7"/>
        </w:numPr>
        <w:spacing w:line="360" w:lineRule="auto"/>
        <w:jc w:val="both"/>
        <w:rPr>
          <w:ins w:id="376" w:author="Mthi, Z, Miss [24863831@sun.ac.za]" w:date="2022-08-12T14:16:00Z"/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ins w:id="377" w:author="Mthi, Z, Miss [24863831@sun.ac.za]" w:date="2022-08-12T14:08:00Z"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>Battegay</w:t>
        </w:r>
        <w:proofErr w:type="spellEnd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, R., </w:t>
        </w:r>
        <w:proofErr w:type="spellStart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>Itin</w:t>
        </w:r>
        <w:proofErr w:type="spellEnd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, C. and </w:t>
        </w:r>
        <w:proofErr w:type="spellStart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>Itin</w:t>
        </w:r>
        <w:proofErr w:type="spellEnd"/>
        <w:r w:rsidRPr="00EF5D97">
          <w:rPr>
            <w:rFonts w:asciiTheme="majorHAnsi" w:eastAsia="CMR10" w:hAnsiTheme="majorHAnsi" w:cstheme="majorHAnsi"/>
            <w:sz w:val="24"/>
            <w:szCs w:val="24"/>
            <w:lang w:eastAsia="en-US"/>
          </w:rPr>
          <w:t>, P., 2012. Dermatological signs and symptoms of measles: a prospective case series and comparison with the literature. Dermatology, 224(1), pp.1-</w:t>
        </w:r>
      </w:ins>
    </w:p>
    <w:p w14:paraId="066A01CC" w14:textId="753A8A31" w:rsidR="002B407C" w:rsidDel="002B407C" w:rsidRDefault="002B407C" w:rsidP="002B407C">
      <w:pPr>
        <w:pStyle w:val="ListParagraph"/>
        <w:numPr>
          <w:ilvl w:val="0"/>
          <w:numId w:val="7"/>
        </w:numPr>
        <w:spacing w:line="360" w:lineRule="auto"/>
        <w:jc w:val="both"/>
        <w:rPr>
          <w:del w:id="378" w:author="Mthi, Z, Miss [24863831@sun.ac.za]" w:date="2022-08-12T14:16:00Z"/>
          <w:rFonts w:asciiTheme="majorHAnsi" w:eastAsia="CMR10" w:hAnsiTheme="majorHAnsi" w:cstheme="majorHAnsi"/>
          <w:sz w:val="24"/>
          <w:szCs w:val="24"/>
          <w:lang w:eastAsia="en-US"/>
        </w:rPr>
      </w:pPr>
      <w:ins w:id="379" w:author="Mthi, Z, Miss [24863831@sun.ac.za]" w:date="2022-08-12T14:16:00Z"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Progress in global control and regional elimination of measles, 2000-2011. </w:t>
        </w:r>
        <w:proofErr w:type="spellStart"/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</w:rPr>
          <w:t>Wkly</w:t>
        </w:r>
        <w:proofErr w:type="spellEnd"/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  <w:proofErr w:type="spellStart"/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  <w:rPrChange w:id="380" w:author="Mthi, Z, Miss [24863831@sun.ac.za]" w:date="2022-08-12T14:16:00Z">
              <w:rPr>
                <w:lang w:eastAsia="en-US"/>
              </w:rPr>
            </w:rPrChange>
          </w:rPr>
          <w:t>Epidemiol</w:t>
        </w:r>
        <w:proofErr w:type="spellEnd"/>
        <w:r w:rsidRPr="002B407C">
          <w:rPr>
            <w:rFonts w:asciiTheme="majorHAnsi" w:eastAsia="CMR10" w:hAnsiTheme="majorHAnsi" w:cstheme="majorHAnsi"/>
            <w:sz w:val="24"/>
            <w:szCs w:val="24"/>
            <w:lang w:eastAsia="en-US"/>
            <w:rPrChange w:id="381" w:author="Mthi, Z, Miss [24863831@sun.ac.za]" w:date="2022-08-12T14:16:00Z">
              <w:rPr>
                <w:lang w:eastAsia="en-US"/>
              </w:rPr>
            </w:rPrChange>
          </w:rPr>
          <w:t xml:space="preserve"> Rec. 2013;88(3):29-36.</w:t>
        </w:r>
      </w:ins>
    </w:p>
    <w:p w14:paraId="61D46373" w14:textId="77777777" w:rsidR="002B407C" w:rsidRPr="002B407C" w:rsidRDefault="002B407C" w:rsidP="002B407C">
      <w:pPr>
        <w:pStyle w:val="ListParagraph"/>
        <w:numPr>
          <w:ilvl w:val="0"/>
          <w:numId w:val="7"/>
        </w:numPr>
        <w:spacing w:line="360" w:lineRule="auto"/>
        <w:jc w:val="both"/>
        <w:rPr>
          <w:ins w:id="382" w:author="Mthi, Z, Miss [24863831@sun.ac.za]" w:date="2022-08-12T14:16:00Z"/>
          <w:rFonts w:asciiTheme="majorHAnsi" w:eastAsia="CMR10" w:hAnsiTheme="majorHAnsi" w:cstheme="majorHAnsi"/>
          <w:sz w:val="24"/>
          <w:szCs w:val="24"/>
          <w:lang w:eastAsia="en-US"/>
          <w:rPrChange w:id="383" w:author="Mthi, Z, Miss [24863831@sun.ac.za]" w:date="2022-08-12T14:16:00Z">
            <w:rPr>
              <w:ins w:id="384" w:author="Mthi, Z, Miss [24863831@sun.ac.za]" w:date="2022-08-12T14:16:00Z"/>
              <w:lang w:eastAsia="en-US"/>
            </w:rPr>
          </w:rPrChange>
        </w:rPr>
      </w:pPr>
    </w:p>
    <w:p w14:paraId="5E32A2CA" w14:textId="13FD0F6B" w:rsidR="00A23140" w:rsidDel="009C79E7" w:rsidRDefault="009C79E7" w:rsidP="009C79E7">
      <w:pPr>
        <w:pStyle w:val="ListParagraph"/>
        <w:numPr>
          <w:ilvl w:val="0"/>
          <w:numId w:val="7"/>
        </w:numPr>
        <w:spacing w:line="360" w:lineRule="auto"/>
        <w:jc w:val="both"/>
        <w:rPr>
          <w:del w:id="385" w:author="Mthi, Z, Miss [24863831@sun.ac.za]" w:date="2022-08-12T14:24:00Z"/>
          <w:rFonts w:asciiTheme="majorHAnsi" w:eastAsia="CMR10" w:hAnsiTheme="majorHAnsi" w:cstheme="majorHAnsi"/>
          <w:sz w:val="24"/>
          <w:szCs w:val="24"/>
          <w:lang w:eastAsia="en-US"/>
        </w:rPr>
      </w:pPr>
      <w:ins w:id="386" w:author="Mthi, Z, Miss [24863831@sun.ac.za]" w:date="2022-08-12T14:24:00Z">
        <w:r w:rsidRPr="009C79E7">
          <w:rPr>
            <w:rFonts w:asciiTheme="majorHAnsi" w:eastAsia="CMR10" w:hAnsiTheme="majorHAnsi" w:cstheme="majorHAnsi"/>
            <w:sz w:val="24"/>
            <w:szCs w:val="24"/>
            <w:lang w:eastAsia="en-US"/>
          </w:rPr>
          <w:t>World Health Organization, Weekly Epidemiological Record, (2007), 49 ˆa 60.</w:t>
        </w:r>
      </w:ins>
    </w:p>
    <w:p w14:paraId="6E45472D" w14:textId="77777777" w:rsidR="009C79E7" w:rsidRPr="002B407C" w:rsidRDefault="009C79E7">
      <w:pPr>
        <w:pStyle w:val="ListParagraph"/>
        <w:numPr>
          <w:ilvl w:val="0"/>
          <w:numId w:val="7"/>
        </w:numPr>
        <w:spacing w:line="360" w:lineRule="auto"/>
        <w:jc w:val="both"/>
        <w:rPr>
          <w:ins w:id="387" w:author="Mthi, Z, Miss [24863831@sun.ac.za]" w:date="2022-08-12T14:24:00Z"/>
          <w:rFonts w:asciiTheme="majorHAnsi" w:eastAsia="CMR10" w:hAnsiTheme="majorHAnsi" w:cstheme="majorHAnsi"/>
          <w:sz w:val="24"/>
          <w:szCs w:val="24"/>
          <w:lang w:eastAsia="en-US"/>
          <w:rPrChange w:id="388" w:author="Mthi, Z, Miss [24863831@sun.ac.za]" w:date="2022-08-12T14:16:00Z">
            <w:rPr>
              <w:ins w:id="389" w:author="Mthi, Z, Miss [24863831@sun.ac.za]" w:date="2022-08-12T14:24:00Z"/>
              <w:lang w:eastAsia="en-US"/>
            </w:rPr>
          </w:rPrChange>
        </w:rPr>
        <w:pPrChange w:id="390" w:author="Mthi, Z, Miss [24863831@sun.ac.za]" w:date="2022-08-12T14:16:00Z">
          <w:pPr>
            <w:pStyle w:val="ListParagraph"/>
            <w:spacing w:line="360" w:lineRule="auto"/>
            <w:jc w:val="both"/>
          </w:pPr>
        </w:pPrChange>
      </w:pPr>
    </w:p>
    <w:p w14:paraId="6DF0688A" w14:textId="0A508AE5" w:rsidR="00610AF8" w:rsidRDefault="00B54287" w:rsidP="009C79E7">
      <w:pPr>
        <w:pStyle w:val="ListParagraph"/>
        <w:numPr>
          <w:ilvl w:val="0"/>
          <w:numId w:val="7"/>
        </w:numPr>
        <w:spacing w:line="360" w:lineRule="auto"/>
        <w:jc w:val="both"/>
        <w:rPr>
          <w:ins w:id="391" w:author="Mthi, Z, Miss [24863831@sun.ac.za]" w:date="2022-08-12T14:30:00Z"/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ins w:id="392" w:author="Mthi, Z, Miss [24863831@sun.ac.za]" w:date="2022-08-12T14:30:00Z">
        <w:r w:rsidRPr="00B54287">
          <w:rPr>
            <w:rFonts w:asciiTheme="majorHAnsi" w:eastAsia="CMR10" w:hAnsiTheme="majorHAnsi" w:cstheme="majorHAnsi"/>
            <w:sz w:val="24"/>
            <w:szCs w:val="24"/>
            <w:lang w:eastAsia="en-US"/>
          </w:rPr>
          <w:t>Cutts</w:t>
        </w:r>
        <w:proofErr w:type="spellEnd"/>
        <w:r w:rsidRPr="00B54287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, F.T. and Markowitz, L.E., 1994. Successes and failures in measles control. Journal of infectious diseases, 170(Supplement_1), </w:t>
        </w:r>
        <w:proofErr w:type="gramStart"/>
        <w:r w:rsidRPr="00B54287">
          <w:rPr>
            <w:rFonts w:asciiTheme="majorHAnsi" w:eastAsia="CMR10" w:hAnsiTheme="majorHAnsi" w:cstheme="majorHAnsi"/>
            <w:sz w:val="24"/>
            <w:szCs w:val="24"/>
            <w:lang w:eastAsia="en-US"/>
          </w:rPr>
          <w:t>pp.S</w:t>
        </w:r>
        <w:proofErr w:type="gramEnd"/>
        <w:r w:rsidRPr="00B54287">
          <w:rPr>
            <w:rFonts w:asciiTheme="majorHAnsi" w:eastAsia="CMR10" w:hAnsiTheme="majorHAnsi" w:cstheme="majorHAnsi"/>
            <w:sz w:val="24"/>
            <w:szCs w:val="24"/>
            <w:lang w:eastAsia="en-US"/>
          </w:rPr>
          <w:t>32-S41.</w:t>
        </w:r>
      </w:ins>
    </w:p>
    <w:p w14:paraId="4EED16C8" w14:textId="7A2C2112" w:rsidR="00B54287" w:rsidRDefault="0053050D" w:rsidP="0053050D">
      <w:pPr>
        <w:pStyle w:val="ListParagraph"/>
        <w:numPr>
          <w:ilvl w:val="0"/>
          <w:numId w:val="7"/>
        </w:numPr>
        <w:spacing w:line="360" w:lineRule="auto"/>
        <w:jc w:val="both"/>
        <w:rPr>
          <w:ins w:id="393" w:author="Mthi, Z, Miss [24863831@sun.ac.za]" w:date="2022-08-12T15:03:00Z"/>
          <w:rFonts w:asciiTheme="majorHAnsi" w:eastAsia="CMR10" w:hAnsiTheme="majorHAnsi" w:cstheme="majorHAnsi"/>
          <w:sz w:val="24"/>
          <w:szCs w:val="24"/>
          <w:lang w:eastAsia="en-US"/>
        </w:rPr>
      </w:pPr>
      <w:proofErr w:type="spellStart"/>
      <w:ins w:id="394" w:author="Mthi, Z, Miss [24863831@sun.ac.za]" w:date="2022-08-12T15:03:00Z"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>Madhi</w:t>
        </w:r>
        <w:proofErr w:type="spellEnd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SA, Rees H. Special focus on challenges and opportunities for the development </w:t>
        </w:r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  <w:rPrChange w:id="395" w:author="Mthi, Z, Miss [24863831@sun.ac.za]" w:date="2022-08-12T15:03:00Z">
              <w:rPr>
                <w:lang w:eastAsia="en-US"/>
              </w:rPr>
            </w:rPrChange>
          </w:rPr>
          <w:t xml:space="preserve">and use of vaccines in Africa. Human Vaccines &amp; </w:t>
        </w:r>
        <w:proofErr w:type="spellStart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  <w:rPrChange w:id="396" w:author="Mthi, Z, Miss [24863831@sun.ac.za]" w:date="2022-08-12T15:03:00Z">
              <w:rPr>
                <w:lang w:eastAsia="en-US"/>
              </w:rPr>
            </w:rPrChange>
          </w:rPr>
          <w:t>Immunotherapeutics</w:t>
        </w:r>
        <w:proofErr w:type="spellEnd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  <w:rPrChange w:id="397" w:author="Mthi, Z, Miss [24863831@sun.ac.za]" w:date="2022-08-12T15:03:00Z">
              <w:rPr>
                <w:lang w:eastAsia="en-US"/>
              </w:rPr>
            </w:rPrChange>
          </w:rPr>
          <w:t>.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  <w:rPrChange w:id="398" w:author="Mthi, Z, Miss [24863831@sun.ac.za]" w:date="2022-08-12T15:03:00Z">
              <w:rPr>
                <w:lang w:eastAsia="en-US"/>
              </w:rPr>
            </w:rPrChange>
          </w:rPr>
          <w:t>2018;14(10):2335-9.</w:t>
        </w:r>
      </w:ins>
    </w:p>
    <w:p w14:paraId="31445D83" w14:textId="77777777" w:rsidR="0053050D" w:rsidRPr="0053050D" w:rsidRDefault="0053050D" w:rsidP="0053050D">
      <w:pPr>
        <w:pStyle w:val="ListParagraph"/>
        <w:numPr>
          <w:ilvl w:val="0"/>
          <w:numId w:val="7"/>
        </w:numPr>
        <w:spacing w:line="360" w:lineRule="auto"/>
        <w:jc w:val="both"/>
        <w:rPr>
          <w:ins w:id="399" w:author="Mthi, Z, Miss [24863831@sun.ac.za]" w:date="2022-08-12T15:05:00Z"/>
          <w:rFonts w:asciiTheme="majorHAnsi" w:eastAsia="CMR10" w:hAnsiTheme="majorHAnsi" w:cstheme="majorHAnsi"/>
          <w:sz w:val="24"/>
          <w:szCs w:val="24"/>
          <w:lang w:eastAsia="en-US"/>
        </w:rPr>
      </w:pPr>
      <w:ins w:id="400" w:author="Mthi, Z, Miss [24863831@sun.ac.za]" w:date="2022-08-12T15:05:00Z"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WHO Africa. Experts caution against stagnation of immunization coverage in Africa. </w:t>
        </w:r>
      </w:ins>
    </w:p>
    <w:p w14:paraId="4646811B" w14:textId="1845D777" w:rsidR="00D76320" w:rsidRDefault="0053050D" w:rsidP="00D76320">
      <w:pPr>
        <w:pStyle w:val="ListParagraph"/>
        <w:spacing w:line="360" w:lineRule="auto"/>
        <w:jc w:val="both"/>
        <w:rPr>
          <w:ins w:id="401" w:author="Mthi, Z, Miss [24863831@sun.ac.za]" w:date="2022-08-12T15:16:00Z"/>
          <w:rFonts w:asciiTheme="majorHAnsi" w:eastAsia="CMR10" w:hAnsiTheme="majorHAnsi" w:cstheme="majorHAnsi"/>
          <w:sz w:val="24"/>
          <w:szCs w:val="24"/>
          <w:lang w:eastAsia="en-US"/>
        </w:rPr>
      </w:pPr>
      <w:ins w:id="402" w:author="Mthi, Z, Miss [24863831@sun.ac.za]" w:date="2022-08-12T15:05:00Z"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2019. </w:t>
        </w:r>
        <w:proofErr w:type="spellStart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>Availble</w:t>
        </w:r>
        <w:proofErr w:type="spellEnd"/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at: 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begin"/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 xml:space="preserve"> HYPERLINK "</w:instrText>
        </w:r>
        <w:r w:rsidRPr="0053050D"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>https://www.afro.who.int/news/experts-caution-against-stagnationimmunization-coverage-africa</w:instrTex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instrText xml:space="preserve">" </w:instrTex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separate"/>
        </w:r>
        <w:r w:rsidRPr="00D41DA5">
          <w:rPr>
            <w:rStyle w:val="Hyperlink"/>
            <w:rFonts w:asciiTheme="majorHAnsi" w:eastAsia="CMR10" w:hAnsiTheme="majorHAnsi" w:cstheme="majorHAnsi"/>
            <w:sz w:val="24"/>
            <w:szCs w:val="24"/>
            <w:lang w:eastAsia="en-US"/>
          </w:rPr>
          <w:t>https://www.afro.who.int/news/experts-caution-against-stagnationimmunization-coverage-africa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fldChar w:fldCharType="end"/>
        </w:r>
      </w:ins>
    </w:p>
    <w:p w14:paraId="0C686F95" w14:textId="77777777" w:rsidR="0029750E" w:rsidRDefault="00D76320" w:rsidP="00D76320">
      <w:pPr>
        <w:pStyle w:val="ListParagraph"/>
        <w:numPr>
          <w:ilvl w:val="0"/>
          <w:numId w:val="7"/>
        </w:numPr>
        <w:spacing w:line="360" w:lineRule="auto"/>
        <w:jc w:val="both"/>
        <w:rPr>
          <w:ins w:id="403" w:author="Mthi, Z, Miss [24863831@sun.ac.za]" w:date="2022-08-12T15:18:00Z"/>
          <w:rFonts w:asciiTheme="majorHAnsi" w:eastAsia="CMR10" w:hAnsiTheme="majorHAnsi" w:cstheme="majorHAnsi"/>
          <w:sz w:val="24"/>
          <w:szCs w:val="24"/>
          <w:lang w:eastAsia="en-US"/>
        </w:rPr>
      </w:pPr>
      <w:ins w:id="404" w:author="Mthi, Z, Miss [24863831@sun.ac.za]" w:date="2022-08-12T15:16:00Z">
        <w:r w:rsidRPr="00D76320">
          <w:rPr>
            <w:rFonts w:asciiTheme="majorHAnsi" w:eastAsia="CMR10" w:hAnsiTheme="majorHAnsi" w:cstheme="majorHAnsi"/>
            <w:sz w:val="24"/>
            <w:szCs w:val="24"/>
            <w:lang w:eastAsia="en-US"/>
          </w:rPr>
          <w:t>L. Zhou, Y. Wang, Y. Xiao, and M. Y. Li, “Global dynamics of a discrete age-structured SIR epidemic model with applications to measles</w:t>
        </w:r>
        <w:r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</w:t>
        </w:r>
        <w:r w:rsidRPr="00D76320">
          <w:rPr>
            <w:rFonts w:asciiTheme="majorHAnsi" w:eastAsia="CMR10" w:hAnsiTheme="majorHAnsi" w:cstheme="majorHAnsi"/>
            <w:sz w:val="24"/>
            <w:szCs w:val="24"/>
            <w:lang w:eastAsia="en-US"/>
            <w:rPrChange w:id="405" w:author="Mthi, Z, Miss [24863831@sun.ac.za]" w:date="2022-08-12T15:16:00Z">
              <w:rPr>
                <w:lang w:eastAsia="en-US"/>
              </w:rPr>
            </w:rPrChange>
          </w:rPr>
          <w:t xml:space="preserve">vaccination strategies,” </w:t>
        </w:r>
        <w:r w:rsidRPr="00D76320">
          <w:rPr>
            <w:rFonts w:asciiTheme="majorHAnsi" w:eastAsia="CMR10" w:hAnsiTheme="majorHAnsi" w:cstheme="majorHAnsi"/>
            <w:i/>
            <w:iCs/>
            <w:sz w:val="24"/>
            <w:szCs w:val="24"/>
            <w:lang w:eastAsia="en-US"/>
            <w:rPrChange w:id="406" w:author="Mthi, Z, Miss [24863831@sun.ac.za]" w:date="2022-08-12T15:16:00Z">
              <w:rPr>
                <w:lang w:eastAsia="en-US"/>
              </w:rPr>
            </w:rPrChange>
          </w:rPr>
          <w:t>Mathematical Biosciences</w:t>
        </w:r>
        <w:r w:rsidRPr="00D76320">
          <w:rPr>
            <w:rFonts w:asciiTheme="majorHAnsi" w:eastAsia="CMR10" w:hAnsiTheme="majorHAnsi" w:cstheme="majorHAnsi"/>
            <w:sz w:val="24"/>
            <w:szCs w:val="24"/>
            <w:lang w:eastAsia="en-US"/>
            <w:rPrChange w:id="407" w:author="Mthi, Z, Miss [24863831@sun.ac.za]" w:date="2022-08-12T15:16:00Z">
              <w:rPr>
                <w:lang w:eastAsia="en-US"/>
              </w:rPr>
            </w:rPrChange>
          </w:rPr>
          <w:t xml:space="preserve"> 308, 27–37 (2019).</w:t>
        </w:r>
      </w:ins>
    </w:p>
    <w:p w14:paraId="4A67B9F6" w14:textId="518EA826" w:rsidR="00D76320" w:rsidRDefault="0029750E">
      <w:pPr>
        <w:pStyle w:val="ListParagraph"/>
        <w:numPr>
          <w:ilvl w:val="0"/>
          <w:numId w:val="7"/>
        </w:numPr>
        <w:spacing w:line="360" w:lineRule="auto"/>
        <w:jc w:val="both"/>
        <w:rPr>
          <w:ins w:id="408" w:author="Mthi, Z, Miss [24863831@sun.ac.za]" w:date="2022-08-15T10:01:00Z"/>
          <w:rFonts w:asciiTheme="majorHAnsi" w:eastAsia="CMR10" w:hAnsiTheme="majorHAnsi" w:cstheme="majorHAnsi"/>
          <w:sz w:val="24"/>
          <w:szCs w:val="24"/>
          <w:lang w:eastAsia="en-US"/>
        </w:rPr>
      </w:pPr>
      <w:ins w:id="409" w:author="Mthi, Z, Miss [24863831@sun.ac.za]" w:date="2022-08-12T15:18:00Z">
        <w:r w:rsidRPr="0029750E">
          <w:rPr>
            <w:rFonts w:asciiTheme="majorHAnsi" w:eastAsia="CMR10" w:hAnsiTheme="majorHAnsi" w:cstheme="majorHAnsi"/>
            <w:sz w:val="24"/>
            <w:szCs w:val="24"/>
            <w:lang w:eastAsia="en-US"/>
          </w:rPr>
          <w:lastRenderedPageBreak/>
          <w:t>D. W. Tudor, “An age-dependent epidemic model with application to measles,” Mathematical biosciences 73, 131–147 (1985).</w:t>
        </w:r>
      </w:ins>
      <w:ins w:id="410" w:author="Mthi, Z, Miss [24863831@sun.ac.za]" w:date="2022-08-12T15:16:00Z">
        <w:r w:rsidR="00D76320" w:rsidRPr="00D76320">
          <w:rPr>
            <w:rFonts w:asciiTheme="majorHAnsi" w:eastAsia="CMR10" w:hAnsiTheme="majorHAnsi" w:cstheme="majorHAnsi"/>
            <w:sz w:val="24"/>
            <w:szCs w:val="24"/>
            <w:lang w:eastAsia="en-US"/>
            <w:rPrChange w:id="411" w:author="Mthi, Z, Miss [24863831@sun.ac.za]" w:date="2022-08-12T15:16:00Z">
              <w:rPr>
                <w:lang w:eastAsia="en-US"/>
              </w:rPr>
            </w:rPrChange>
          </w:rPr>
          <w:cr/>
        </w:r>
      </w:ins>
    </w:p>
    <w:p w14:paraId="68D595AA" w14:textId="613285AF" w:rsidR="00A811FD" w:rsidRDefault="00A811FD">
      <w:pPr>
        <w:pStyle w:val="ListParagraph"/>
        <w:numPr>
          <w:ilvl w:val="0"/>
          <w:numId w:val="7"/>
        </w:numPr>
        <w:spacing w:line="360" w:lineRule="auto"/>
        <w:jc w:val="both"/>
        <w:rPr>
          <w:ins w:id="412" w:author="Mthi, Z, Miss [24863831@sun.ac.za]" w:date="2022-08-15T10:16:00Z"/>
          <w:rFonts w:asciiTheme="majorHAnsi" w:eastAsia="CMR10" w:hAnsiTheme="majorHAnsi" w:cstheme="majorHAnsi"/>
          <w:sz w:val="24"/>
          <w:szCs w:val="24"/>
          <w:lang w:eastAsia="en-US"/>
        </w:rPr>
      </w:pPr>
      <w:ins w:id="413" w:author="Mthi, Z, Miss [24863831@sun.ac.za]" w:date="2022-08-15T10:01:00Z">
        <w:r w:rsidRPr="00A811FD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Perry, R.T. and Halsey, N.A., 2004. The clinical significance of measles: a review. The Journal of infectious diseases, 189(Supplement_1), </w:t>
        </w:r>
        <w:proofErr w:type="gramStart"/>
        <w:r w:rsidRPr="00A811FD">
          <w:rPr>
            <w:rFonts w:asciiTheme="majorHAnsi" w:eastAsia="CMR10" w:hAnsiTheme="majorHAnsi" w:cstheme="majorHAnsi"/>
            <w:sz w:val="24"/>
            <w:szCs w:val="24"/>
            <w:lang w:eastAsia="en-US"/>
          </w:rPr>
          <w:t>pp.S</w:t>
        </w:r>
        <w:proofErr w:type="gramEnd"/>
        <w:r w:rsidRPr="00A811FD">
          <w:rPr>
            <w:rFonts w:asciiTheme="majorHAnsi" w:eastAsia="CMR10" w:hAnsiTheme="majorHAnsi" w:cstheme="majorHAnsi"/>
            <w:sz w:val="24"/>
            <w:szCs w:val="24"/>
            <w:lang w:eastAsia="en-US"/>
          </w:rPr>
          <w:t>4-S16.</w:t>
        </w:r>
      </w:ins>
    </w:p>
    <w:p w14:paraId="6A3F8348" w14:textId="1CD4BAE1" w:rsidR="00686B30" w:rsidRPr="00D76320" w:rsidRDefault="00684613" w:rsidP="00684613">
      <w:pPr>
        <w:pStyle w:val="ListParagraph"/>
        <w:numPr>
          <w:ilvl w:val="0"/>
          <w:numId w:val="7"/>
        </w:numPr>
        <w:spacing w:line="360" w:lineRule="auto"/>
        <w:jc w:val="both"/>
        <w:rPr>
          <w:ins w:id="414" w:author="Mthi, Z, Miss [24863831@sun.ac.za]" w:date="2022-08-12T15:05:00Z"/>
          <w:rFonts w:asciiTheme="majorHAnsi" w:eastAsia="CMR10" w:hAnsiTheme="majorHAnsi" w:cstheme="majorHAnsi"/>
          <w:sz w:val="24"/>
          <w:szCs w:val="24"/>
          <w:lang w:eastAsia="en-US"/>
          <w:rPrChange w:id="415" w:author="Mthi, Z, Miss [24863831@sun.ac.za]" w:date="2022-08-12T15:16:00Z">
            <w:rPr>
              <w:ins w:id="416" w:author="Mthi, Z, Miss [24863831@sun.ac.za]" w:date="2022-08-12T15:05:00Z"/>
              <w:lang w:eastAsia="en-US"/>
            </w:rPr>
          </w:rPrChange>
        </w:rPr>
        <w:pPrChange w:id="417" w:author="Mthi, Z, Miss [24863831@sun.ac.za]" w:date="2022-08-12T15:16:00Z">
          <w:pPr>
            <w:pStyle w:val="ListParagraph"/>
            <w:spacing w:line="360" w:lineRule="auto"/>
            <w:jc w:val="both"/>
          </w:pPr>
        </w:pPrChange>
      </w:pPr>
      <w:proofErr w:type="spellStart"/>
      <w:ins w:id="418" w:author="Mthi, Z, Miss [24863831@sun.ac.za]" w:date="2022-08-15T10:17:00Z">
        <w:r w:rsidRPr="00684613">
          <w:rPr>
            <w:rFonts w:asciiTheme="majorHAnsi" w:eastAsia="CMR10" w:hAnsiTheme="majorHAnsi" w:cstheme="majorHAnsi"/>
            <w:sz w:val="24"/>
            <w:szCs w:val="24"/>
            <w:lang w:eastAsia="en-US"/>
          </w:rPr>
          <w:t>Nikoskelainen</w:t>
        </w:r>
        <w:proofErr w:type="spellEnd"/>
        <w:r w:rsidRPr="00684613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, E., Frey, H. and Salmi, A., 1981. Prognosis of optic neuritis with special reference to cerebrospinal fluid </w:t>
        </w:r>
        <w:proofErr w:type="spellStart"/>
        <w:r w:rsidRPr="00684613">
          <w:rPr>
            <w:rFonts w:asciiTheme="majorHAnsi" w:eastAsia="CMR10" w:hAnsiTheme="majorHAnsi" w:cstheme="majorHAnsi"/>
            <w:sz w:val="24"/>
            <w:szCs w:val="24"/>
            <w:lang w:eastAsia="en-US"/>
          </w:rPr>
          <w:t>immunoglobuhs</w:t>
        </w:r>
        <w:proofErr w:type="spellEnd"/>
        <w:r w:rsidRPr="00684613">
          <w:rPr>
            <w:rFonts w:asciiTheme="majorHAnsi" w:eastAsia="CMR10" w:hAnsiTheme="majorHAnsi" w:cstheme="majorHAnsi"/>
            <w:sz w:val="24"/>
            <w:szCs w:val="24"/>
            <w:lang w:eastAsia="en-US"/>
          </w:rPr>
          <w:t xml:space="preserve"> and measles virus </w:t>
        </w:r>
        <w:proofErr w:type="spellStart"/>
        <w:r w:rsidRPr="00684613">
          <w:rPr>
            <w:rFonts w:asciiTheme="majorHAnsi" w:eastAsia="CMR10" w:hAnsiTheme="majorHAnsi" w:cstheme="majorHAnsi"/>
            <w:sz w:val="24"/>
            <w:szCs w:val="24"/>
            <w:lang w:eastAsia="en-US"/>
          </w:rPr>
          <w:t>antibodes</w:t>
        </w:r>
        <w:proofErr w:type="spellEnd"/>
        <w:r w:rsidRPr="00684613">
          <w:rPr>
            <w:rFonts w:asciiTheme="majorHAnsi" w:eastAsia="CMR10" w:hAnsiTheme="majorHAnsi" w:cstheme="majorHAnsi"/>
            <w:sz w:val="24"/>
            <w:szCs w:val="24"/>
            <w:lang w:eastAsia="en-US"/>
          </w:rPr>
          <w:t>. </w:t>
        </w:r>
        <w:r w:rsidRPr="00684613">
          <w:rPr>
            <w:rFonts w:asciiTheme="majorHAnsi" w:eastAsia="CMR10" w:hAnsiTheme="majorHAnsi" w:cstheme="majorHAnsi"/>
            <w:i/>
            <w:iCs/>
            <w:sz w:val="24"/>
            <w:szCs w:val="24"/>
            <w:lang w:eastAsia="en-US"/>
          </w:rPr>
          <w:t>Annals of Neurology: Official Journal of the American Neurological Association and the Child Neurology Society</w:t>
        </w:r>
        <w:r w:rsidRPr="00684613">
          <w:rPr>
            <w:rFonts w:asciiTheme="majorHAnsi" w:eastAsia="CMR10" w:hAnsiTheme="majorHAnsi" w:cstheme="majorHAnsi"/>
            <w:sz w:val="24"/>
            <w:szCs w:val="24"/>
            <w:lang w:eastAsia="en-US"/>
          </w:rPr>
          <w:t>, </w:t>
        </w:r>
        <w:r w:rsidRPr="00684613">
          <w:rPr>
            <w:rFonts w:asciiTheme="majorHAnsi" w:eastAsia="CMR10" w:hAnsiTheme="majorHAnsi" w:cstheme="majorHAnsi"/>
            <w:i/>
            <w:iCs/>
            <w:sz w:val="24"/>
            <w:szCs w:val="24"/>
            <w:lang w:eastAsia="en-US"/>
          </w:rPr>
          <w:t>9</w:t>
        </w:r>
        <w:r w:rsidRPr="00684613">
          <w:rPr>
            <w:rFonts w:asciiTheme="majorHAnsi" w:eastAsia="CMR10" w:hAnsiTheme="majorHAnsi" w:cstheme="majorHAnsi"/>
            <w:sz w:val="24"/>
            <w:szCs w:val="24"/>
            <w:lang w:eastAsia="en-US"/>
          </w:rPr>
          <w:t>(6), pp.545-550.</w:t>
        </w:r>
      </w:ins>
    </w:p>
    <w:bookmarkEnd w:id="0"/>
    <w:p w14:paraId="5CB7B51D" w14:textId="77777777" w:rsidR="0053050D" w:rsidRPr="0053050D" w:rsidRDefault="0053050D">
      <w:pPr>
        <w:pStyle w:val="ListParagraph"/>
        <w:spacing w:line="360" w:lineRule="auto"/>
        <w:jc w:val="both"/>
        <w:rPr>
          <w:rFonts w:asciiTheme="majorHAnsi" w:eastAsia="CMR10" w:hAnsiTheme="majorHAnsi" w:cstheme="majorHAnsi"/>
          <w:sz w:val="24"/>
          <w:szCs w:val="24"/>
          <w:lang w:eastAsia="en-US"/>
          <w:rPrChange w:id="419" w:author="Mthi, Z, Miss [24863831@sun.ac.za]" w:date="2022-08-12T15:05:00Z">
            <w:rPr>
              <w:lang w:eastAsia="en-US"/>
            </w:rPr>
          </w:rPrChange>
        </w:rPr>
        <w:pPrChange w:id="420" w:author="Mthi, Z, Miss [24863831@sun.ac.za]" w:date="2022-08-12T15:05:00Z">
          <w:pPr>
            <w:spacing w:line="360" w:lineRule="auto"/>
            <w:jc w:val="both"/>
          </w:pPr>
        </w:pPrChange>
      </w:pPr>
    </w:p>
    <w:sectPr w:rsidR="0053050D" w:rsidRPr="0053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BE94" w14:textId="77777777" w:rsidR="00F37CED" w:rsidRDefault="00F37CED" w:rsidP="00D854BE">
      <w:pPr>
        <w:spacing w:after="0" w:line="240" w:lineRule="auto"/>
      </w:pPr>
      <w:r>
        <w:separator/>
      </w:r>
    </w:p>
  </w:endnote>
  <w:endnote w:type="continuationSeparator" w:id="0">
    <w:p w14:paraId="1B0CDAD3" w14:textId="77777777" w:rsidR="00F37CED" w:rsidRDefault="00F37CED" w:rsidP="00D8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4FAC" w14:textId="77777777" w:rsidR="00F37CED" w:rsidRDefault="00F37CED" w:rsidP="00D854BE">
      <w:pPr>
        <w:spacing w:after="0" w:line="240" w:lineRule="auto"/>
      </w:pPr>
      <w:r>
        <w:separator/>
      </w:r>
    </w:p>
  </w:footnote>
  <w:footnote w:type="continuationSeparator" w:id="0">
    <w:p w14:paraId="45DB393B" w14:textId="77777777" w:rsidR="00F37CED" w:rsidRDefault="00F37CED" w:rsidP="00D85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995"/>
    <w:multiLevelType w:val="hybridMultilevel"/>
    <w:tmpl w:val="7E2E178E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4D5486"/>
    <w:multiLevelType w:val="hybridMultilevel"/>
    <w:tmpl w:val="940C07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0F6"/>
    <w:multiLevelType w:val="hybridMultilevel"/>
    <w:tmpl w:val="45FE74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1EB7"/>
    <w:multiLevelType w:val="hybridMultilevel"/>
    <w:tmpl w:val="25940D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82A"/>
    <w:multiLevelType w:val="multilevel"/>
    <w:tmpl w:val="5BE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65F92"/>
    <w:multiLevelType w:val="hybridMultilevel"/>
    <w:tmpl w:val="74BE41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64C39"/>
    <w:multiLevelType w:val="hybridMultilevel"/>
    <w:tmpl w:val="940C07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5688"/>
    <w:multiLevelType w:val="hybridMultilevel"/>
    <w:tmpl w:val="937A43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0509F"/>
    <w:multiLevelType w:val="hybridMultilevel"/>
    <w:tmpl w:val="3BA21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thi, Z, Miss [24863831@sun.ac.za]">
    <w15:presenceInfo w15:providerId="AD" w15:userId="S-1-5-21-1214440339-602609370-839522115-580710"/>
  </w15:person>
  <w15:person w15:author="Bolton, L, Dr [lbolton@sun.ac.za]">
    <w15:presenceInfo w15:providerId="AD" w15:userId="S::lbolton@sun.ac.za::8e2ed705-8a28-4917-ae91-4fc350b582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6B"/>
    <w:rsid w:val="00033976"/>
    <w:rsid w:val="00050DB1"/>
    <w:rsid w:val="00067C54"/>
    <w:rsid w:val="00092324"/>
    <w:rsid w:val="00127634"/>
    <w:rsid w:val="0014539D"/>
    <w:rsid w:val="00173405"/>
    <w:rsid w:val="00186262"/>
    <w:rsid w:val="001A29E5"/>
    <w:rsid w:val="001A7A0C"/>
    <w:rsid w:val="001C767A"/>
    <w:rsid w:val="001D25E6"/>
    <w:rsid w:val="001E015A"/>
    <w:rsid w:val="002006DE"/>
    <w:rsid w:val="0020157D"/>
    <w:rsid w:val="00221387"/>
    <w:rsid w:val="00223A10"/>
    <w:rsid w:val="00224D62"/>
    <w:rsid w:val="002269BC"/>
    <w:rsid w:val="00243CAC"/>
    <w:rsid w:val="00283C2E"/>
    <w:rsid w:val="0029612D"/>
    <w:rsid w:val="0029750E"/>
    <w:rsid w:val="002A2C18"/>
    <w:rsid w:val="002A5583"/>
    <w:rsid w:val="002A7AC0"/>
    <w:rsid w:val="002B407C"/>
    <w:rsid w:val="003063E7"/>
    <w:rsid w:val="0035034C"/>
    <w:rsid w:val="00357DA5"/>
    <w:rsid w:val="00364E1C"/>
    <w:rsid w:val="003876E6"/>
    <w:rsid w:val="003B1E08"/>
    <w:rsid w:val="003C261B"/>
    <w:rsid w:val="003C5002"/>
    <w:rsid w:val="003E0E80"/>
    <w:rsid w:val="003F248B"/>
    <w:rsid w:val="00401FAE"/>
    <w:rsid w:val="00402E89"/>
    <w:rsid w:val="00407EAA"/>
    <w:rsid w:val="00410E63"/>
    <w:rsid w:val="0045504F"/>
    <w:rsid w:val="004931BF"/>
    <w:rsid w:val="004D515D"/>
    <w:rsid w:val="00504BC7"/>
    <w:rsid w:val="00507678"/>
    <w:rsid w:val="00510139"/>
    <w:rsid w:val="00516A13"/>
    <w:rsid w:val="0053050D"/>
    <w:rsid w:val="0053687E"/>
    <w:rsid w:val="00561A41"/>
    <w:rsid w:val="00563722"/>
    <w:rsid w:val="00574CE1"/>
    <w:rsid w:val="00577D0D"/>
    <w:rsid w:val="00590AB3"/>
    <w:rsid w:val="005A45E7"/>
    <w:rsid w:val="005B1A77"/>
    <w:rsid w:val="005C5E65"/>
    <w:rsid w:val="005D02CC"/>
    <w:rsid w:val="005D0FAF"/>
    <w:rsid w:val="005D5E3D"/>
    <w:rsid w:val="005F2293"/>
    <w:rsid w:val="005F6291"/>
    <w:rsid w:val="00610AF8"/>
    <w:rsid w:val="006135BD"/>
    <w:rsid w:val="006179ED"/>
    <w:rsid w:val="00622C35"/>
    <w:rsid w:val="00640AFB"/>
    <w:rsid w:val="0064491F"/>
    <w:rsid w:val="00646D6F"/>
    <w:rsid w:val="00661E1F"/>
    <w:rsid w:val="00681383"/>
    <w:rsid w:val="00684613"/>
    <w:rsid w:val="00686B30"/>
    <w:rsid w:val="006B4A30"/>
    <w:rsid w:val="006B5ED7"/>
    <w:rsid w:val="006C7FB5"/>
    <w:rsid w:val="006D0C4E"/>
    <w:rsid w:val="006E0BF0"/>
    <w:rsid w:val="006F61C5"/>
    <w:rsid w:val="00710C06"/>
    <w:rsid w:val="007127D6"/>
    <w:rsid w:val="007149C1"/>
    <w:rsid w:val="00715123"/>
    <w:rsid w:val="0073726C"/>
    <w:rsid w:val="00751FB1"/>
    <w:rsid w:val="00782FE3"/>
    <w:rsid w:val="00785AFD"/>
    <w:rsid w:val="007C034E"/>
    <w:rsid w:val="007E5D5C"/>
    <w:rsid w:val="008005CE"/>
    <w:rsid w:val="008154E1"/>
    <w:rsid w:val="008159AA"/>
    <w:rsid w:val="00824312"/>
    <w:rsid w:val="00836C74"/>
    <w:rsid w:val="00844BF2"/>
    <w:rsid w:val="00861F29"/>
    <w:rsid w:val="008A15F1"/>
    <w:rsid w:val="008C05F7"/>
    <w:rsid w:val="008C3A41"/>
    <w:rsid w:val="008D0618"/>
    <w:rsid w:val="008E52C1"/>
    <w:rsid w:val="008F129C"/>
    <w:rsid w:val="00903DC7"/>
    <w:rsid w:val="00907C22"/>
    <w:rsid w:val="009115EA"/>
    <w:rsid w:val="00915D3C"/>
    <w:rsid w:val="00930754"/>
    <w:rsid w:val="00930C97"/>
    <w:rsid w:val="0093718A"/>
    <w:rsid w:val="0095245B"/>
    <w:rsid w:val="009623DF"/>
    <w:rsid w:val="00963F5E"/>
    <w:rsid w:val="00975717"/>
    <w:rsid w:val="009B2653"/>
    <w:rsid w:val="009C5930"/>
    <w:rsid w:val="009C79E7"/>
    <w:rsid w:val="009D4AD1"/>
    <w:rsid w:val="009F0961"/>
    <w:rsid w:val="00A0222E"/>
    <w:rsid w:val="00A03D20"/>
    <w:rsid w:val="00A14E10"/>
    <w:rsid w:val="00A15643"/>
    <w:rsid w:val="00A23140"/>
    <w:rsid w:val="00A23F28"/>
    <w:rsid w:val="00A37E3D"/>
    <w:rsid w:val="00A46B0D"/>
    <w:rsid w:val="00A55F2A"/>
    <w:rsid w:val="00A811FD"/>
    <w:rsid w:val="00A969A8"/>
    <w:rsid w:val="00A96D96"/>
    <w:rsid w:val="00A97943"/>
    <w:rsid w:val="00AD419A"/>
    <w:rsid w:val="00AF3C2F"/>
    <w:rsid w:val="00B07486"/>
    <w:rsid w:val="00B3586C"/>
    <w:rsid w:val="00B40D28"/>
    <w:rsid w:val="00B435E8"/>
    <w:rsid w:val="00B47C02"/>
    <w:rsid w:val="00B5077B"/>
    <w:rsid w:val="00B54287"/>
    <w:rsid w:val="00B777F5"/>
    <w:rsid w:val="00B7781E"/>
    <w:rsid w:val="00BD1B22"/>
    <w:rsid w:val="00BD618E"/>
    <w:rsid w:val="00BD6287"/>
    <w:rsid w:val="00BE00E7"/>
    <w:rsid w:val="00BE141C"/>
    <w:rsid w:val="00BF3391"/>
    <w:rsid w:val="00C22147"/>
    <w:rsid w:val="00C2788B"/>
    <w:rsid w:val="00C32DB9"/>
    <w:rsid w:val="00C35EC2"/>
    <w:rsid w:val="00C5170C"/>
    <w:rsid w:val="00C5291A"/>
    <w:rsid w:val="00CC6448"/>
    <w:rsid w:val="00CE0E0D"/>
    <w:rsid w:val="00CE35D3"/>
    <w:rsid w:val="00CE6CF3"/>
    <w:rsid w:val="00CE6DEC"/>
    <w:rsid w:val="00CF1CC8"/>
    <w:rsid w:val="00D03AC7"/>
    <w:rsid w:val="00D1171B"/>
    <w:rsid w:val="00D11779"/>
    <w:rsid w:val="00D31BFC"/>
    <w:rsid w:val="00D626A5"/>
    <w:rsid w:val="00D7072A"/>
    <w:rsid w:val="00D76320"/>
    <w:rsid w:val="00D854BE"/>
    <w:rsid w:val="00DA0E6B"/>
    <w:rsid w:val="00DA38CC"/>
    <w:rsid w:val="00DD385A"/>
    <w:rsid w:val="00DE6258"/>
    <w:rsid w:val="00DF09D5"/>
    <w:rsid w:val="00DF0FFD"/>
    <w:rsid w:val="00E00E0D"/>
    <w:rsid w:val="00E11B81"/>
    <w:rsid w:val="00E25521"/>
    <w:rsid w:val="00E60123"/>
    <w:rsid w:val="00E6451D"/>
    <w:rsid w:val="00E64C50"/>
    <w:rsid w:val="00E72530"/>
    <w:rsid w:val="00EA1899"/>
    <w:rsid w:val="00ED064C"/>
    <w:rsid w:val="00EE3366"/>
    <w:rsid w:val="00EF4FE0"/>
    <w:rsid w:val="00EF5D97"/>
    <w:rsid w:val="00F37CED"/>
    <w:rsid w:val="00F451D1"/>
    <w:rsid w:val="00F563F2"/>
    <w:rsid w:val="00F629BD"/>
    <w:rsid w:val="00F67DE4"/>
    <w:rsid w:val="00F82D57"/>
    <w:rsid w:val="00F8634C"/>
    <w:rsid w:val="00FA0801"/>
    <w:rsid w:val="00FA08EF"/>
    <w:rsid w:val="00FA1995"/>
    <w:rsid w:val="00FC3122"/>
    <w:rsid w:val="00FE27ED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B0E40F"/>
  <w15:chartTrackingRefBased/>
  <w15:docId w15:val="{B3539F9E-BD42-4F42-9CC7-F332C9A4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B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5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BE"/>
  </w:style>
  <w:style w:type="paragraph" w:styleId="Footer">
    <w:name w:val="footer"/>
    <w:basedOn w:val="Normal"/>
    <w:link w:val="FooterChar"/>
    <w:uiPriority w:val="99"/>
    <w:unhideWhenUsed/>
    <w:rsid w:val="00D85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BE"/>
  </w:style>
  <w:style w:type="paragraph" w:styleId="ListParagraph">
    <w:name w:val="List Paragraph"/>
    <w:basedOn w:val="Normal"/>
    <w:uiPriority w:val="34"/>
    <w:qFormat/>
    <w:rsid w:val="00306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3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451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51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451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51D1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bottom w:val="doub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ion">
    <w:name w:val="Revision"/>
    <w:hidden/>
    <w:uiPriority w:val="99"/>
    <w:semiHidden/>
    <w:rsid w:val="00F82D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82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D0AD-478C-4347-A35A-035243F0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Mthi, Z, Miss [24863831@sun.ac.za]</dc:creator>
  <cp:keywords/>
  <dc:description/>
  <cp:lastModifiedBy>Mthi, Z, Miss [24863831@sun.ac.za]</cp:lastModifiedBy>
  <cp:revision>2</cp:revision>
  <dcterms:created xsi:type="dcterms:W3CDTF">2022-08-15T08:37:00Z</dcterms:created>
  <dcterms:modified xsi:type="dcterms:W3CDTF">2022-08-15T08:37:00Z</dcterms:modified>
</cp:coreProperties>
</file>